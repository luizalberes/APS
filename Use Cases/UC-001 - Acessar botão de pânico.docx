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/>
    <w:tbl>
      <w:tblPr>
        <w:tblStyle w:val="32"/>
        <w:tblpPr w:leftFromText="142" w:rightFromText="142" w:vertAnchor="page" w:horzAnchor="margin" w:tblpY="3166"/>
        <w:tblW w:w="8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036" w:type="dxa"/>
          </w:tcPr>
          <w:p/>
          <w:p>
            <w:pPr>
              <w:pStyle w:val="38"/>
              <w:rPr>
                <w:lang w:val="pt-BR"/>
              </w:rPr>
            </w:pPr>
            <w:r>
              <w:rPr>
                <w:lang w:val="pt-BR"/>
              </w:rPr>
              <w:t>Tribunal de Justiça do Estado do Rio Grande do Norte - TJRN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3" w:hRule="atLeast"/>
        </w:trPr>
        <w:tc>
          <w:tcPr>
            <w:tcW w:w="8036" w:type="dxa"/>
          </w:tcPr>
          <w:p>
            <w:pPr>
              <w:pStyle w:val="40"/>
              <w:rPr>
                <w:lang w:val="pt-BR"/>
              </w:rPr>
            </w:pPr>
            <w:r>
              <w:t>UC001 - &lt;</w:t>
            </w:r>
            <w:r>
              <w:rPr>
                <w:lang w:val="pt-BR"/>
              </w:rPr>
              <w:t>Acesso ao BOTÃO Do PÂNICO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036" w:type="dxa"/>
          </w:tcPr>
          <w:p>
            <w:pPr>
              <w:pStyle w:val="39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036" w:type="dxa"/>
          </w:tcPr>
          <w:p>
            <w:pPr>
              <w:pStyle w:val="38"/>
              <w:rPr>
                <w:lang w:val="pt-BR"/>
              </w:rPr>
            </w:pPr>
            <w:r>
              <w:rPr>
                <w:lang w:val="pt-BR"/>
              </w:rPr>
              <w:t>&lt;NISIA&gt; – &lt;NISIA&gt;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8036" w:type="dxa"/>
          </w:tcPr>
          <w:p>
            <w:pPr>
              <w:pStyle w:val="38"/>
              <w:rPr>
                <w:lang w:val="pt-BR"/>
              </w:rPr>
            </w:pPr>
            <w:r>
              <w:rPr>
                <w:szCs w:val="18"/>
                <w:lang w:val="pt-BR"/>
              </w:rPr>
              <w:t>Versão &lt;0.1.0&gt;</w:t>
            </w:r>
          </w:p>
          <w:p>
            <w:pPr>
              <w:ind w:left="378"/>
              <w:rPr>
                <w:color w:val="5A5A5A"/>
              </w:rPr>
            </w:pPr>
          </w:p>
          <w:p>
            <w:pPr>
              <w:pStyle w:val="38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&lt;Felipe Libório&gt;</w:t>
            </w:r>
          </w:p>
          <w:p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&lt;</w:t>
            </w:r>
            <w:r>
              <w:rPr>
                <w:szCs w:val="18"/>
                <w:lang w:val="pt-BR"/>
              </w:rPr>
              <w:t>Felipe Libório</w:t>
            </w:r>
            <w:r>
              <w:rPr>
                <w:szCs w:val="18"/>
              </w:rPr>
              <w:t>&gt;</w:t>
            </w:r>
          </w:p>
          <w:p>
            <w:pPr>
              <w:ind w:left="378"/>
              <w:rPr>
                <w:color w:val="5A5A5A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6645"/>
        </w:tabs>
        <w:sectPr>
          <w:headerReference r:id="rId3" w:type="default"/>
          <w:headerReference r:id="rId4" w:type="even"/>
          <w:footerReference r:id="rId5" w:type="even"/>
          <w:pgSz w:w="11906" w:h="16838"/>
          <w:pgMar w:top="1418" w:right="1701" w:bottom="1418" w:left="1162" w:header="709" w:footer="709" w:gutter="0"/>
          <w:cols w:space="708" w:num="1"/>
          <w:docGrid w:linePitch="360" w:charSpace="0"/>
        </w:sectPr>
      </w:pPr>
    </w:p>
    <w:p>
      <w:pPr>
        <w:pStyle w:val="18"/>
        <w:jc w:val="center"/>
      </w:pPr>
      <w:r>
        <w:t>Histórico de Revisões</w:t>
      </w:r>
    </w:p>
    <w:tbl>
      <w:tblPr>
        <w:tblStyle w:val="32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9"/>
        <w:gridCol w:w="1087"/>
        <w:gridCol w:w="4707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9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7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707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25" w:type="dxa"/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9" w:type="dxa"/>
          </w:tcPr>
          <w:p>
            <w:pPr>
              <w:pStyle w:val="35"/>
              <w:rPr>
                <w:lang w:val="pt-BR"/>
              </w:rPr>
            </w:pPr>
            <w:r>
              <w:rPr>
                <w:lang w:val="pt-BR"/>
              </w:rPr>
              <w:t>29/10/2017</w:t>
            </w:r>
          </w:p>
        </w:tc>
        <w:tc>
          <w:tcPr>
            <w:tcW w:w="1087" w:type="dxa"/>
          </w:tcPr>
          <w:p>
            <w:pPr>
              <w:pStyle w:val="35"/>
              <w:rPr>
                <w:lang w:val="pt-BR"/>
              </w:rPr>
            </w:pPr>
            <w:r>
              <w:rPr>
                <w:lang w:val="pt-BR"/>
              </w:rPr>
              <w:t>0.1.0</w:t>
            </w:r>
          </w:p>
        </w:tc>
        <w:tc>
          <w:tcPr>
            <w:tcW w:w="4707" w:type="dxa"/>
          </w:tcPr>
          <w:p>
            <w:pPr>
              <w:pStyle w:val="35"/>
              <w:rPr>
                <w:lang w:val="pt-BR"/>
              </w:rPr>
            </w:pPr>
            <w:r>
              <w:rPr>
                <w:lang w:val="pt-BR"/>
              </w:rPr>
              <w:t>Criação do documento de caso de uso 001</w:t>
            </w:r>
          </w:p>
        </w:tc>
        <w:tc>
          <w:tcPr>
            <w:tcW w:w="2425" w:type="dxa"/>
          </w:tcPr>
          <w:p>
            <w:pPr>
              <w:pStyle w:val="35"/>
              <w:rPr>
                <w:lang w:val="pt-BR"/>
              </w:rPr>
            </w:pPr>
            <w:r>
              <w:rPr>
                <w:lang w:val="pt-BR"/>
              </w:rPr>
              <w:t>Felipe Libório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9" w:type="dxa"/>
            <w:vAlign w:val="top"/>
          </w:tcPr>
          <w:p>
            <w:pPr>
              <w:pStyle w:val="35"/>
            </w:pPr>
          </w:p>
        </w:tc>
        <w:tc>
          <w:tcPr>
            <w:tcW w:w="1087" w:type="dxa"/>
            <w:vAlign w:val="top"/>
          </w:tcPr>
          <w:p>
            <w:pPr>
              <w:pStyle w:val="35"/>
            </w:pPr>
          </w:p>
        </w:tc>
        <w:tc>
          <w:tcPr>
            <w:tcW w:w="4707" w:type="dxa"/>
            <w:vAlign w:val="top"/>
          </w:tcPr>
          <w:p>
            <w:pPr>
              <w:pStyle w:val="35"/>
            </w:pPr>
          </w:p>
        </w:tc>
        <w:tc>
          <w:tcPr>
            <w:tcW w:w="2425" w:type="dxa"/>
            <w:vAlign w:val="top"/>
          </w:tcPr>
          <w:p>
            <w:pPr>
              <w:pStyle w:val="3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9" w:type="dxa"/>
          </w:tcPr>
          <w:p>
            <w:pPr>
              <w:jc w:val="left"/>
            </w:pPr>
          </w:p>
        </w:tc>
        <w:tc>
          <w:tcPr>
            <w:tcW w:w="1087" w:type="dxa"/>
          </w:tcPr>
          <w:p>
            <w:pPr>
              <w:jc w:val="left"/>
            </w:pPr>
          </w:p>
        </w:tc>
        <w:tc>
          <w:tcPr>
            <w:tcW w:w="4707" w:type="dxa"/>
          </w:tcPr>
          <w:p>
            <w:pPr>
              <w:jc w:val="left"/>
            </w:pPr>
          </w:p>
        </w:tc>
        <w:tc>
          <w:tcPr>
            <w:tcW w:w="2425" w:type="dxa"/>
          </w:tcPr>
          <w:p>
            <w:pPr>
              <w:jc w:val="left"/>
            </w:pPr>
          </w:p>
        </w:tc>
      </w:tr>
    </w:tbl>
    <w:p/>
    <w:p>
      <w:pPr>
        <w:pStyle w:val="18"/>
        <w:jc w:val="center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t>SUMÁRIO</w:t>
      </w:r>
    </w:p>
    <w:p>
      <w:pPr>
        <w:rPr>
          <w:lang w:eastAsia="en-US"/>
        </w:rPr>
      </w:pP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 HYPERLINK \l "_Toc117994329" </w:instrText>
      </w:r>
      <w:r>
        <w:fldChar w:fldCharType="separate"/>
      </w:r>
      <w:r>
        <w:rPr>
          <w:rStyle w:val="30"/>
        </w:rPr>
        <w:t>1. Descrição</w:t>
      </w:r>
      <w:r>
        <w:tab/>
      </w:r>
      <w:r>
        <w:fldChar w:fldCharType="begin"/>
      </w:r>
      <w:r>
        <w:instrText xml:space="preserve"> PAGEREF _Toc117994329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"_Toc117994330" </w:instrText>
      </w:r>
      <w:r>
        <w:fldChar w:fldCharType="separate"/>
      </w:r>
      <w:r>
        <w:rPr>
          <w:rStyle w:val="30"/>
        </w:rPr>
        <w:t>2. Atores</w:t>
      </w:r>
      <w:r>
        <w:tab/>
      </w:r>
      <w:r>
        <w:fldChar w:fldCharType="begin"/>
      </w:r>
      <w:r>
        <w:instrText xml:space="preserve"> PAGEREF _Toc117994330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"_Toc117994331" </w:instrText>
      </w:r>
      <w:r>
        <w:fldChar w:fldCharType="separate"/>
      </w:r>
      <w:r>
        <w:rPr>
          <w:rStyle w:val="30"/>
        </w:rPr>
        <w:t>3. Referências</w:t>
      </w:r>
      <w:r>
        <w:tab/>
      </w:r>
      <w:r>
        <w:fldChar w:fldCharType="begin"/>
      </w:r>
      <w:r>
        <w:instrText xml:space="preserve"> PAGEREF _Toc117994331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"_Toc117994332" </w:instrText>
      </w:r>
      <w:r>
        <w:fldChar w:fldCharType="separate"/>
      </w:r>
      <w:r>
        <w:rPr>
          <w:rStyle w:val="30"/>
        </w:rPr>
        <w:t>4. Fluxo de Eventos</w:t>
      </w:r>
      <w:r>
        <w:tab/>
      </w:r>
      <w:r>
        <w:fldChar w:fldCharType="begin"/>
      </w:r>
      <w:r>
        <w:instrText xml:space="preserve"> PAGEREF _Toc117994332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 w:eastAsia="Times New Roman" w:cs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"_Toc117994333" </w:instrText>
      </w:r>
      <w:r>
        <w:fldChar w:fldCharType="separate"/>
      </w:r>
      <w:r>
        <w:rPr>
          <w:rStyle w:val="30"/>
        </w:rPr>
        <w:t>4.1. Fluxo Básico</w:t>
      </w:r>
      <w:r>
        <w:tab/>
      </w:r>
      <w:r>
        <w:fldChar w:fldCharType="begin"/>
      </w:r>
      <w:r>
        <w:instrText xml:space="preserve"> PAGEREF _Toc117994333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 w:eastAsia="Times New Roman" w:cs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"_Toc117994334" </w:instrText>
      </w:r>
      <w:r>
        <w:fldChar w:fldCharType="separate"/>
      </w:r>
      <w:r>
        <w:rPr>
          <w:rStyle w:val="30"/>
        </w:rPr>
        <w:t>4.2. Fluxos Alternativos</w:t>
      </w:r>
      <w:r>
        <w:tab/>
      </w:r>
      <w:r>
        <w:fldChar w:fldCharType="begin"/>
      </w:r>
      <w:r>
        <w:instrText xml:space="preserve"> PAGEREF _Toc117994334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rPr>
          <w:rFonts w:ascii="Times New Roman" w:hAnsi="Times New Roman" w:eastAsia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"_Toc117994335" </w:instrText>
      </w:r>
      <w:r>
        <w:fldChar w:fldCharType="separate"/>
      </w:r>
      <w:r>
        <w:rPr>
          <w:rStyle w:val="30"/>
        </w:rPr>
        <w:t>4.2.1. &lt; Primeiro Fluxo Alternativo &gt;</w:t>
      </w:r>
      <w:r>
        <w:tab/>
      </w:r>
      <w:r>
        <w:fldChar w:fldCharType="begin"/>
      </w:r>
      <w:r>
        <w:instrText xml:space="preserve"> PAGEREF _Toc117994335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rPr>
          <w:rFonts w:ascii="Times New Roman" w:hAnsi="Times New Roman" w:eastAsia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"_Toc117994336" </w:instrText>
      </w:r>
      <w:r>
        <w:fldChar w:fldCharType="separate"/>
      </w:r>
      <w:r>
        <w:rPr>
          <w:rStyle w:val="30"/>
        </w:rPr>
        <w:t>4.2.2. &lt; Segundo Fluxo Alternativo &gt;</w:t>
      </w:r>
      <w:r>
        <w:tab/>
      </w:r>
      <w:r>
        <w:fldChar w:fldCharType="begin"/>
      </w:r>
      <w:r>
        <w:instrText xml:space="preserve"> PAGEREF _Toc117994336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"_Toc117994339" </w:instrText>
      </w:r>
      <w:r>
        <w:fldChar w:fldCharType="separate"/>
      </w:r>
      <w:r>
        <w:rPr>
          <w:rStyle w:val="30"/>
        </w:rPr>
        <w:t>5. Pré- condições</w:t>
      </w:r>
      <w:r>
        <w:tab/>
      </w:r>
      <w:r>
        <w:fldChar w:fldCharType="begin"/>
      </w:r>
      <w:r>
        <w:instrText xml:space="preserve"> PAGEREF _Toc117994339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 w:eastAsia="Times New Roman" w:cs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"_Toc117994340" </w:instrText>
      </w:r>
      <w:r>
        <w:fldChar w:fldCharType="separate"/>
      </w:r>
      <w:r>
        <w:rPr>
          <w:rStyle w:val="30"/>
        </w:rPr>
        <w:t>5.1. &lt; Primeira Condição Prévia  &gt;</w:t>
      </w:r>
      <w:r>
        <w:tab/>
      </w:r>
      <w:r>
        <w:fldChar w:fldCharType="begin"/>
      </w:r>
      <w:r>
        <w:instrText xml:space="preserve"> PAGEREF _Toc117994340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"_Toc117994341" </w:instrText>
      </w:r>
      <w:r>
        <w:fldChar w:fldCharType="separate"/>
      </w:r>
      <w:r>
        <w:rPr>
          <w:rStyle w:val="30"/>
        </w:rPr>
        <w:t>6. pós-condições</w:t>
      </w:r>
      <w:r>
        <w:tab/>
      </w:r>
      <w:r>
        <w:fldChar w:fldCharType="begin"/>
      </w:r>
      <w:r>
        <w:instrText xml:space="preserve"> PAGEREF _Toc117994341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 w:eastAsia="Times New Roman" w:cs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"_Toc117994342" </w:instrText>
      </w:r>
      <w:r>
        <w:fldChar w:fldCharType="separate"/>
      </w:r>
      <w:r>
        <w:rPr>
          <w:rStyle w:val="30"/>
        </w:rPr>
        <w:t>6.1. &lt; Condição Posterior Um &gt;</w:t>
      </w:r>
      <w:r>
        <w:tab/>
      </w:r>
      <w:r>
        <w:fldChar w:fldCharType="begin"/>
      </w:r>
      <w:r>
        <w:instrText xml:space="preserve"> PAGEREF _Toc117994342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"_Toc117994343" </w:instrText>
      </w:r>
      <w:r>
        <w:fldChar w:fldCharType="separate"/>
      </w:r>
      <w:r>
        <w:rPr>
          <w:rStyle w:val="30"/>
        </w:rPr>
        <w:t>7. Pontos de Extensão</w:t>
      </w:r>
      <w:r>
        <w:tab/>
      </w:r>
      <w:r>
        <w:fldChar w:fldCharType="begin"/>
      </w:r>
      <w:r>
        <w:instrText xml:space="preserve"> PAGEREF _Toc117994343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rPr>
          <w:rFonts w:ascii="Times New Roman" w:hAnsi="Times New Roman" w:eastAsia="Times New Roman" w:cs="Times New Roman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"_Toc117994344" </w:instrText>
      </w:r>
      <w:r>
        <w:fldChar w:fldCharType="separate"/>
      </w:r>
      <w:r>
        <w:rPr>
          <w:rStyle w:val="30"/>
        </w:rPr>
        <w:t>7.1. &lt;Nome do Ponto de Extensão&gt;</w:t>
      </w:r>
      <w:r>
        <w:tab/>
      </w:r>
      <w:r>
        <w:fldChar w:fldCharType="begin"/>
      </w:r>
      <w:r>
        <w:instrText xml:space="preserve"> PAGEREF _Toc117994344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rPr>
          <w:rFonts w:ascii="Times New Roman" w:hAnsi="Times New Roman"/>
          <w:bCs w:val="0"/>
          <w:cap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"_Toc117994345" </w:instrText>
      </w:r>
      <w:r>
        <w:fldChar w:fldCharType="separate"/>
      </w:r>
      <w:r>
        <w:rPr>
          <w:rStyle w:val="30"/>
        </w:rPr>
        <w:t>8. oBservações</w:t>
      </w:r>
      <w:r>
        <w:tab/>
      </w:r>
      <w:r>
        <w:fldChar w:fldCharType="begin"/>
      </w:r>
      <w:r>
        <w:instrText xml:space="preserve"> PAGEREF _Toc117994345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before="120" w:after="120"/>
      </w:pPr>
      <w:r>
        <w:fldChar w:fldCharType="end"/>
      </w:r>
      <w:r>
        <w:t xml:space="preserve"> </w:t>
      </w:r>
    </w:p>
    <w:p>
      <w:pPr>
        <w:pStyle w:val="18"/>
        <w:rPr>
          <w:rFonts w:eastAsia="Arial Unicode MS"/>
        </w:rPr>
      </w:pPr>
      <w:r>
        <w:br w:type="page"/>
      </w:r>
      <w:bookmarkStart w:id="0" w:name="_Toc98043177"/>
      <w:bookmarkEnd w:id="0"/>
      <w:bookmarkStart w:id="1" w:name="_Toc98043458"/>
      <w:bookmarkEnd w:id="1"/>
      <w:bookmarkStart w:id="2" w:name="_Toc98043036"/>
      <w:bookmarkEnd w:id="2"/>
      <w:bookmarkStart w:id="3" w:name="_Toc98043531"/>
      <w:bookmarkEnd w:id="3"/>
      <w:bookmarkStart w:id="4" w:name="_Toc98043208"/>
      <w:bookmarkEnd w:id="4"/>
      <w:bookmarkStart w:id="5" w:name="_Toc98043560"/>
      <w:bookmarkEnd w:id="5"/>
      <w:bookmarkStart w:id="6" w:name="_Toc98043609"/>
      <w:bookmarkEnd w:id="6"/>
      <w:bookmarkStart w:id="7" w:name="_Toc104002553"/>
      <w:bookmarkEnd w:id="7"/>
      <w:bookmarkStart w:id="8" w:name="_Toc104087801"/>
      <w:bookmarkEnd w:id="8"/>
      <w:bookmarkStart w:id="9" w:name="_Toc102790895"/>
      <w:bookmarkEnd w:id="9"/>
      <w:bookmarkStart w:id="10" w:name="_Toc104087802"/>
      <w:bookmarkEnd w:id="10"/>
      <w:bookmarkStart w:id="11" w:name="_Toc98043106"/>
      <w:bookmarkEnd w:id="11"/>
      <w:bookmarkStart w:id="12" w:name="_Toc98043249"/>
      <w:bookmarkEnd w:id="12"/>
      <w:bookmarkStart w:id="13" w:name="_Toc104002554"/>
      <w:bookmarkEnd w:id="13"/>
      <w:bookmarkStart w:id="14" w:name="_Toc98042874"/>
      <w:bookmarkEnd w:id="14"/>
      <w:bookmarkStart w:id="15" w:name="_Toc98043498"/>
      <w:bookmarkEnd w:id="15"/>
      <w:bookmarkStart w:id="16" w:name="_Toc102790925"/>
      <w:bookmarkEnd w:id="16"/>
      <w:bookmarkStart w:id="17" w:name="_Toc102790929"/>
      <w:bookmarkEnd w:id="17"/>
      <w:bookmarkStart w:id="18" w:name="_Toc98043038"/>
      <w:bookmarkEnd w:id="18"/>
      <w:bookmarkStart w:id="19" w:name="_Toc104002555"/>
      <w:bookmarkEnd w:id="19"/>
      <w:bookmarkStart w:id="20" w:name="_Toc98043110"/>
      <w:bookmarkEnd w:id="20"/>
      <w:bookmarkStart w:id="21" w:name="_Toc98043253"/>
      <w:bookmarkEnd w:id="21"/>
      <w:bookmarkStart w:id="22" w:name="_Toc98043251"/>
      <w:bookmarkEnd w:id="22"/>
      <w:bookmarkStart w:id="23" w:name="_Toc98043564"/>
      <w:bookmarkEnd w:id="23"/>
      <w:bookmarkStart w:id="24" w:name="_Toc98043533"/>
      <w:bookmarkEnd w:id="24"/>
      <w:bookmarkStart w:id="25" w:name="_Toc98043212"/>
      <w:bookmarkEnd w:id="25"/>
      <w:bookmarkStart w:id="26" w:name="_Toc102790927"/>
      <w:bookmarkEnd w:id="26"/>
      <w:bookmarkStart w:id="27" w:name="_Toc98042878"/>
      <w:bookmarkEnd w:id="27"/>
      <w:bookmarkStart w:id="28" w:name="_Toc104087800"/>
      <w:bookmarkEnd w:id="28"/>
      <w:bookmarkStart w:id="29" w:name="_Toc98043562"/>
      <w:bookmarkEnd w:id="29"/>
      <w:bookmarkStart w:id="30" w:name="_Toc102790897"/>
      <w:bookmarkEnd w:id="30"/>
      <w:bookmarkStart w:id="31" w:name="_Toc98043108"/>
      <w:bookmarkEnd w:id="31"/>
      <w:bookmarkStart w:id="32" w:name="_Toc98043181"/>
      <w:bookmarkEnd w:id="32"/>
      <w:bookmarkStart w:id="33" w:name="_Toc98043462"/>
      <w:bookmarkEnd w:id="33"/>
      <w:bookmarkStart w:id="34" w:name="_Toc98043535"/>
      <w:bookmarkEnd w:id="34"/>
      <w:bookmarkStart w:id="35" w:name="_Toc104002552"/>
      <w:bookmarkEnd w:id="35"/>
      <w:bookmarkStart w:id="36" w:name="_Toc102797152"/>
      <w:bookmarkEnd w:id="36"/>
      <w:bookmarkStart w:id="37" w:name="_Toc98043611"/>
      <w:bookmarkEnd w:id="37"/>
      <w:bookmarkStart w:id="38" w:name="_Toc98043500"/>
      <w:bookmarkEnd w:id="38"/>
      <w:bookmarkStart w:id="39" w:name="_Toc104087814"/>
      <w:bookmarkEnd w:id="39"/>
      <w:bookmarkStart w:id="40" w:name="_Toc98043040"/>
      <w:bookmarkEnd w:id="40"/>
      <w:bookmarkStart w:id="41" w:name="_Toc98043502"/>
      <w:bookmarkEnd w:id="41"/>
      <w:bookmarkStart w:id="42" w:name="_Toc104087803"/>
      <w:bookmarkEnd w:id="42"/>
      <w:bookmarkStart w:id="43" w:name="_Toc98042876"/>
      <w:bookmarkEnd w:id="43"/>
      <w:bookmarkStart w:id="44" w:name="_Toc98043613"/>
      <w:bookmarkEnd w:id="44"/>
      <w:bookmarkStart w:id="45" w:name="_Toc102790899"/>
      <w:bookmarkEnd w:id="45"/>
      <w:bookmarkStart w:id="46" w:name="_Toc104002566"/>
      <w:bookmarkEnd w:id="46"/>
      <w:bookmarkStart w:id="47" w:name="_Toc98043210"/>
      <w:bookmarkEnd w:id="47"/>
      <w:bookmarkStart w:id="48" w:name="_Toc98043179"/>
      <w:bookmarkEnd w:id="48"/>
      <w:bookmarkStart w:id="49" w:name="_Toc102904611"/>
      <w:bookmarkEnd w:id="49"/>
      <w:bookmarkStart w:id="50" w:name="_Toc98043569"/>
      <w:bookmarkEnd w:id="50"/>
      <w:bookmarkStart w:id="51" w:name="_Toc102790904"/>
      <w:bookmarkEnd w:id="51"/>
      <w:bookmarkStart w:id="52" w:name="_Toc104002567"/>
      <w:bookmarkEnd w:id="52"/>
      <w:bookmarkStart w:id="53" w:name="_Toc98043470"/>
      <w:bookmarkEnd w:id="53"/>
      <w:bookmarkStart w:id="54" w:name="_Toc98043507"/>
      <w:bookmarkEnd w:id="54"/>
      <w:bookmarkStart w:id="55" w:name="_Toc102797157"/>
      <w:bookmarkEnd w:id="55"/>
      <w:bookmarkStart w:id="56" w:name="_Toc98043045"/>
      <w:bookmarkEnd w:id="56"/>
      <w:bookmarkStart w:id="57" w:name="_Toc102797300"/>
      <w:bookmarkEnd w:id="57"/>
      <w:bookmarkStart w:id="58" w:name="_Toc102797297"/>
      <w:bookmarkEnd w:id="58"/>
      <w:bookmarkStart w:id="59" w:name="_Toc104087815"/>
      <w:bookmarkEnd w:id="59"/>
      <w:bookmarkStart w:id="60" w:name="_Toc102790937"/>
      <w:bookmarkEnd w:id="60"/>
      <w:bookmarkStart w:id="61" w:name="_Toc98043618"/>
      <w:bookmarkEnd w:id="61"/>
      <w:bookmarkStart w:id="62" w:name="_Toc102811246"/>
      <w:bookmarkEnd w:id="62"/>
      <w:bookmarkStart w:id="63" w:name="_Toc98043621"/>
      <w:bookmarkEnd w:id="63"/>
      <w:bookmarkStart w:id="64" w:name="_Toc98042886"/>
      <w:bookmarkEnd w:id="64"/>
      <w:bookmarkStart w:id="65" w:name="_Toc98043540"/>
      <w:bookmarkEnd w:id="65"/>
      <w:bookmarkStart w:id="66" w:name="_Toc102797295"/>
      <w:bookmarkEnd w:id="66"/>
      <w:bookmarkStart w:id="67" w:name="_Toc98043186"/>
      <w:bookmarkEnd w:id="67"/>
      <w:bookmarkStart w:id="68" w:name="_Toc102904946"/>
      <w:bookmarkEnd w:id="68"/>
      <w:bookmarkStart w:id="69" w:name="_Toc98043115"/>
      <w:bookmarkEnd w:id="69"/>
      <w:bookmarkStart w:id="70" w:name="_Toc98043047"/>
      <w:bookmarkEnd w:id="70"/>
      <w:bookmarkStart w:id="71" w:name="_Toc98043258"/>
      <w:bookmarkEnd w:id="71"/>
      <w:bookmarkStart w:id="72" w:name="_Toc102797154"/>
      <w:bookmarkEnd w:id="72"/>
      <w:bookmarkStart w:id="73" w:name="_Toc98042885"/>
      <w:bookmarkEnd w:id="73"/>
      <w:bookmarkStart w:id="74" w:name="_Toc98043510"/>
      <w:bookmarkEnd w:id="74"/>
      <w:bookmarkStart w:id="75" w:name="_Toc102790907"/>
      <w:bookmarkEnd w:id="75"/>
      <w:bookmarkStart w:id="76" w:name="_Toc102797614"/>
      <w:bookmarkEnd w:id="76"/>
      <w:bookmarkStart w:id="77" w:name="_Toc98043261"/>
      <w:bookmarkEnd w:id="77"/>
      <w:bookmarkStart w:id="78" w:name="_Toc98043467"/>
      <w:bookmarkEnd w:id="78"/>
      <w:bookmarkStart w:id="79" w:name="_Toc98043460"/>
      <w:bookmarkEnd w:id="79"/>
      <w:bookmarkStart w:id="80" w:name="_Toc102790934"/>
      <w:bookmarkEnd w:id="80"/>
      <w:bookmarkStart w:id="81" w:name="_Toc98043191"/>
      <w:bookmarkEnd w:id="81"/>
      <w:bookmarkStart w:id="82" w:name="_Toc98043512"/>
      <w:bookmarkEnd w:id="82"/>
      <w:bookmarkStart w:id="83" w:name="_Toc102904947"/>
      <w:bookmarkEnd w:id="83"/>
      <w:bookmarkStart w:id="84" w:name="_Toc102797302"/>
      <w:bookmarkEnd w:id="84"/>
      <w:bookmarkStart w:id="85" w:name="_Toc98043262"/>
      <w:bookmarkEnd w:id="85"/>
      <w:bookmarkStart w:id="86" w:name="_Toc98043119"/>
      <w:bookmarkEnd w:id="86"/>
      <w:bookmarkStart w:id="87" w:name="_Toc98043217"/>
      <w:bookmarkEnd w:id="87"/>
      <w:bookmarkStart w:id="88" w:name="_Toc98043221"/>
      <w:bookmarkEnd w:id="88"/>
      <w:bookmarkStart w:id="89" w:name="_Toc102790938"/>
      <w:bookmarkEnd w:id="89"/>
      <w:bookmarkStart w:id="90" w:name="_Toc102790909"/>
      <w:bookmarkEnd w:id="90"/>
      <w:bookmarkStart w:id="91" w:name="_Toc102797615"/>
      <w:bookmarkEnd w:id="91"/>
      <w:bookmarkStart w:id="92" w:name="_Toc102811247"/>
      <w:bookmarkEnd w:id="92"/>
      <w:bookmarkStart w:id="93" w:name="_Toc102797160"/>
      <w:bookmarkEnd w:id="93"/>
      <w:bookmarkStart w:id="94" w:name="_Toc98043222"/>
      <w:bookmarkEnd w:id="94"/>
      <w:bookmarkStart w:id="95" w:name="_Toc102790939"/>
      <w:bookmarkEnd w:id="95"/>
      <w:bookmarkStart w:id="96" w:name="_Toc102904612"/>
      <w:bookmarkEnd w:id="96"/>
      <w:bookmarkStart w:id="97" w:name="_Toc104087816"/>
      <w:bookmarkEnd w:id="97"/>
      <w:bookmarkStart w:id="98" w:name="_Toc98043190"/>
      <w:bookmarkEnd w:id="98"/>
      <w:bookmarkStart w:id="99" w:name="_Toc98043622"/>
      <w:bookmarkEnd w:id="99"/>
      <w:bookmarkStart w:id="100" w:name="_Toc98043120"/>
      <w:bookmarkEnd w:id="100"/>
      <w:bookmarkStart w:id="101" w:name="_Toc102811248"/>
      <w:bookmarkEnd w:id="101"/>
      <w:bookmarkStart w:id="102" w:name="_Toc98043263"/>
      <w:bookmarkEnd w:id="102"/>
      <w:bookmarkStart w:id="103" w:name="_Toc104002568"/>
      <w:bookmarkEnd w:id="103"/>
      <w:bookmarkStart w:id="104" w:name="_Toc102790908"/>
      <w:bookmarkEnd w:id="104"/>
      <w:bookmarkStart w:id="105" w:name="_Toc98043471"/>
      <w:bookmarkEnd w:id="105"/>
      <w:bookmarkStart w:id="106" w:name="_Toc98043511"/>
      <w:bookmarkEnd w:id="106"/>
      <w:bookmarkStart w:id="107" w:name="_Toc98042883"/>
      <w:bookmarkEnd w:id="107"/>
      <w:bookmarkStart w:id="108" w:name="_Toc102797616"/>
      <w:bookmarkEnd w:id="108"/>
      <w:bookmarkStart w:id="109" w:name="_Toc102904613"/>
      <w:bookmarkEnd w:id="109"/>
      <w:bookmarkStart w:id="110" w:name="_Toc102797303"/>
      <w:bookmarkEnd w:id="110"/>
      <w:bookmarkStart w:id="111" w:name="_Toc98043048"/>
      <w:bookmarkEnd w:id="111"/>
      <w:bookmarkStart w:id="112" w:name="_Toc98043472"/>
      <w:bookmarkEnd w:id="112"/>
      <w:bookmarkStart w:id="113" w:name="_Toc98043228"/>
      <w:bookmarkEnd w:id="113"/>
      <w:bookmarkStart w:id="114" w:name="_Toc102797618"/>
      <w:bookmarkEnd w:id="114"/>
      <w:bookmarkStart w:id="115" w:name="_Toc98043623"/>
      <w:bookmarkEnd w:id="115"/>
      <w:bookmarkStart w:id="116" w:name="_Toc102797617"/>
      <w:bookmarkEnd w:id="116"/>
      <w:bookmarkStart w:id="117" w:name="_Toc102904949"/>
      <w:bookmarkEnd w:id="117"/>
      <w:bookmarkStart w:id="118" w:name="_Toc102811250"/>
      <w:bookmarkEnd w:id="118"/>
      <w:bookmarkStart w:id="119" w:name="_Toc102904615"/>
      <w:bookmarkEnd w:id="119"/>
      <w:bookmarkStart w:id="120" w:name="_Toc98043053"/>
      <w:bookmarkEnd w:id="120"/>
      <w:bookmarkStart w:id="121" w:name="_Toc98043475"/>
      <w:bookmarkEnd w:id="121"/>
      <w:bookmarkStart w:id="122" w:name="_Toc98042890"/>
      <w:bookmarkEnd w:id="122"/>
      <w:bookmarkStart w:id="123" w:name="_Toc98043266"/>
      <w:bookmarkEnd w:id="123"/>
      <w:bookmarkStart w:id="124" w:name="_Toc102797161"/>
      <w:bookmarkEnd w:id="124"/>
      <w:bookmarkStart w:id="125" w:name="_Toc102790912"/>
      <w:bookmarkEnd w:id="125"/>
      <w:bookmarkStart w:id="126" w:name="_Toc104002570"/>
      <w:bookmarkEnd w:id="126"/>
      <w:bookmarkStart w:id="127" w:name="_Toc98043197"/>
      <w:bookmarkEnd w:id="127"/>
      <w:bookmarkStart w:id="128" w:name="_Toc98043225"/>
      <w:bookmarkEnd w:id="128"/>
      <w:bookmarkStart w:id="129" w:name="_Toc102904614"/>
      <w:bookmarkEnd w:id="129"/>
      <w:bookmarkStart w:id="130" w:name="_Toc98043626"/>
      <w:bookmarkEnd w:id="130"/>
      <w:bookmarkStart w:id="131" w:name="_Toc98043194"/>
      <w:bookmarkEnd w:id="131"/>
      <w:bookmarkStart w:id="132" w:name="_Toc98043056"/>
      <w:bookmarkEnd w:id="132"/>
      <w:bookmarkStart w:id="133" w:name="_Toc102797159"/>
      <w:bookmarkEnd w:id="133"/>
      <w:bookmarkStart w:id="134" w:name="_Toc104002569"/>
      <w:bookmarkEnd w:id="134"/>
      <w:bookmarkStart w:id="135" w:name="_Toc102904948"/>
      <w:bookmarkEnd w:id="135"/>
      <w:bookmarkStart w:id="136" w:name="_Toc102790942"/>
      <w:bookmarkEnd w:id="136"/>
      <w:bookmarkStart w:id="137" w:name="_Toc98043126"/>
      <w:bookmarkEnd w:id="137"/>
      <w:bookmarkStart w:id="138" w:name="_Toc98043515"/>
      <w:bookmarkEnd w:id="138"/>
      <w:bookmarkStart w:id="139" w:name="_Toc102797162"/>
      <w:bookmarkEnd w:id="139"/>
      <w:bookmarkStart w:id="140" w:name="_Toc102797304"/>
      <w:bookmarkEnd w:id="140"/>
      <w:bookmarkStart w:id="141" w:name="_Toc98043269"/>
      <w:bookmarkEnd w:id="141"/>
      <w:bookmarkStart w:id="142" w:name="_Toc104087817"/>
      <w:bookmarkEnd w:id="142"/>
      <w:bookmarkStart w:id="143" w:name="_Toc98043123"/>
      <w:bookmarkEnd w:id="143"/>
      <w:bookmarkStart w:id="144" w:name="_Toc102797305"/>
      <w:bookmarkEnd w:id="144"/>
      <w:bookmarkStart w:id="145" w:name="_Toc102811251"/>
      <w:bookmarkEnd w:id="145"/>
      <w:bookmarkStart w:id="146" w:name="_Toc102904950"/>
      <w:bookmarkEnd w:id="146"/>
      <w:bookmarkStart w:id="147" w:name="_Toc104087821"/>
      <w:bookmarkEnd w:id="147"/>
      <w:bookmarkStart w:id="148" w:name="_Toc98043200"/>
      <w:bookmarkEnd w:id="148"/>
      <w:bookmarkStart w:id="149" w:name="_Toc98043059"/>
      <w:bookmarkEnd w:id="149"/>
      <w:bookmarkStart w:id="150" w:name="_Toc102904617"/>
      <w:bookmarkEnd w:id="150"/>
      <w:bookmarkStart w:id="151" w:name="_Toc98043630"/>
      <w:bookmarkEnd w:id="151"/>
      <w:bookmarkStart w:id="152" w:name="_Toc98043542"/>
      <w:bookmarkEnd w:id="152"/>
      <w:bookmarkStart w:id="153" w:name="_Toc102811249"/>
      <w:bookmarkEnd w:id="153"/>
      <w:bookmarkStart w:id="154" w:name="_Toc98043627"/>
      <w:bookmarkEnd w:id="154"/>
      <w:bookmarkStart w:id="155" w:name="_Toc104002571"/>
      <w:bookmarkEnd w:id="155"/>
      <w:bookmarkStart w:id="156" w:name="_Toc98043629"/>
      <w:bookmarkEnd w:id="156"/>
      <w:bookmarkStart w:id="157" w:name="_Toc98043231"/>
      <w:bookmarkEnd w:id="157"/>
      <w:bookmarkStart w:id="158" w:name="_Toc104087820"/>
      <w:bookmarkEnd w:id="158"/>
      <w:bookmarkStart w:id="159" w:name="_Toc102904952"/>
      <w:bookmarkEnd w:id="159"/>
      <w:bookmarkStart w:id="160" w:name="_Toc104087818"/>
      <w:bookmarkEnd w:id="160"/>
      <w:bookmarkStart w:id="161" w:name="_Toc102790946"/>
      <w:bookmarkEnd w:id="161"/>
      <w:bookmarkStart w:id="162" w:name="_Toc98043129"/>
      <w:bookmarkEnd w:id="162"/>
      <w:bookmarkStart w:id="163" w:name="_Toc104002572"/>
      <w:bookmarkEnd w:id="163"/>
      <w:bookmarkStart w:id="164" w:name="_Toc98043272"/>
      <w:bookmarkEnd w:id="164"/>
      <w:bookmarkStart w:id="165" w:name="_Toc102797163"/>
      <w:bookmarkEnd w:id="165"/>
      <w:bookmarkStart w:id="166" w:name="_Toc102790916"/>
      <w:bookmarkEnd w:id="166"/>
      <w:bookmarkStart w:id="167" w:name="_Toc102797619"/>
      <w:bookmarkEnd w:id="167"/>
      <w:bookmarkStart w:id="168" w:name="_Toc102797307"/>
      <w:bookmarkEnd w:id="168"/>
      <w:bookmarkStart w:id="169" w:name="_Toc102797620"/>
      <w:bookmarkEnd w:id="169"/>
      <w:bookmarkStart w:id="170" w:name="_Toc98043479"/>
      <w:bookmarkEnd w:id="170"/>
      <w:bookmarkStart w:id="171" w:name="_Toc102904951"/>
      <w:bookmarkEnd w:id="171"/>
      <w:bookmarkStart w:id="172" w:name="_Toc104002573"/>
      <w:bookmarkEnd w:id="172"/>
      <w:bookmarkStart w:id="173" w:name="_Toc102797306"/>
      <w:bookmarkEnd w:id="173"/>
      <w:bookmarkStart w:id="174" w:name="_Toc102811252"/>
      <w:bookmarkEnd w:id="174"/>
      <w:bookmarkStart w:id="175" w:name="_Toc102904616"/>
      <w:bookmarkEnd w:id="175"/>
      <w:bookmarkStart w:id="176" w:name="_Toc104087819"/>
      <w:bookmarkEnd w:id="176"/>
      <w:bookmarkStart w:id="177" w:name="_Toc104002574"/>
      <w:bookmarkEnd w:id="177"/>
      <w:bookmarkStart w:id="178" w:name="_Toc102797168"/>
      <w:bookmarkEnd w:id="178"/>
      <w:bookmarkStart w:id="179" w:name="_Toc104087825"/>
      <w:bookmarkEnd w:id="179"/>
      <w:bookmarkStart w:id="180" w:name="_Toc102797308"/>
      <w:bookmarkEnd w:id="180"/>
      <w:bookmarkStart w:id="181" w:name="_Toc104002582"/>
      <w:bookmarkEnd w:id="181"/>
      <w:bookmarkStart w:id="182" w:name="_Toc98043635"/>
      <w:bookmarkEnd w:id="182"/>
      <w:bookmarkStart w:id="183" w:name="_Toc102904618"/>
      <w:bookmarkEnd w:id="183"/>
      <w:bookmarkStart w:id="184" w:name="_Toc98043205"/>
      <w:bookmarkEnd w:id="184"/>
      <w:bookmarkStart w:id="185" w:name="_Toc98043236"/>
      <w:bookmarkEnd w:id="185"/>
      <w:bookmarkStart w:id="186" w:name="_Toc102797621"/>
      <w:bookmarkEnd w:id="186"/>
      <w:bookmarkStart w:id="187" w:name="_Toc98043063"/>
      <w:bookmarkEnd w:id="187"/>
      <w:bookmarkStart w:id="188" w:name="_Toc98043519"/>
      <w:bookmarkEnd w:id="188"/>
      <w:bookmarkStart w:id="189" w:name="_Toc102904621"/>
      <w:bookmarkEnd w:id="189"/>
      <w:bookmarkStart w:id="190" w:name="_Toc102790948"/>
      <w:bookmarkEnd w:id="190"/>
      <w:bookmarkStart w:id="191" w:name="_Toc102797165"/>
      <w:bookmarkEnd w:id="191"/>
      <w:bookmarkStart w:id="192" w:name="_Toc104002577"/>
      <w:bookmarkEnd w:id="192"/>
      <w:bookmarkStart w:id="193" w:name="_Toc98043277"/>
      <w:bookmarkEnd w:id="193"/>
      <w:bookmarkStart w:id="194" w:name="_Toc98043632"/>
      <w:bookmarkEnd w:id="194"/>
      <w:bookmarkStart w:id="195" w:name="_Toc98042893"/>
      <w:bookmarkEnd w:id="195"/>
      <w:bookmarkStart w:id="196" w:name="_Toc102811256"/>
      <w:bookmarkEnd w:id="196"/>
      <w:bookmarkStart w:id="197" w:name="_Toc102797171"/>
      <w:bookmarkEnd w:id="197"/>
      <w:bookmarkStart w:id="198" w:name="_Toc104087823"/>
      <w:bookmarkEnd w:id="198"/>
      <w:bookmarkStart w:id="199" w:name="_Toc102797311"/>
      <w:bookmarkEnd w:id="199"/>
      <w:bookmarkStart w:id="200" w:name="_Toc102790918"/>
      <w:bookmarkEnd w:id="200"/>
      <w:bookmarkStart w:id="201" w:name="_Toc104002575"/>
      <w:bookmarkEnd w:id="201"/>
      <w:bookmarkStart w:id="202" w:name="_Toc102904953"/>
      <w:bookmarkEnd w:id="202"/>
      <w:bookmarkStart w:id="203" w:name="_Toc98043633"/>
      <w:bookmarkEnd w:id="203"/>
      <w:bookmarkStart w:id="204" w:name="_Toc102904956"/>
      <w:bookmarkEnd w:id="204"/>
      <w:bookmarkStart w:id="205" w:name="_Toc102811253"/>
      <w:bookmarkEnd w:id="205"/>
      <w:bookmarkStart w:id="206" w:name="_Toc104087830"/>
      <w:bookmarkEnd w:id="206"/>
      <w:bookmarkStart w:id="207" w:name="_Toc98042897"/>
      <w:bookmarkEnd w:id="207"/>
      <w:bookmarkStart w:id="208" w:name="_Toc98043133"/>
      <w:bookmarkEnd w:id="208"/>
      <w:bookmarkStart w:id="209" w:name="_Toc98043484"/>
      <w:bookmarkEnd w:id="209"/>
      <w:bookmarkStart w:id="210" w:name="_Toc98043636"/>
      <w:bookmarkEnd w:id="210"/>
      <w:bookmarkStart w:id="211" w:name="_Toc98043524"/>
      <w:bookmarkEnd w:id="211"/>
      <w:bookmarkStart w:id="212" w:name="_Toc102797175"/>
      <w:bookmarkEnd w:id="212"/>
      <w:bookmarkStart w:id="213" w:name="_Toc104002583"/>
      <w:bookmarkEnd w:id="213"/>
      <w:bookmarkStart w:id="214" w:name="_Toc102904960"/>
      <w:bookmarkEnd w:id="214"/>
      <w:bookmarkStart w:id="215" w:name="_Toc102811260"/>
      <w:bookmarkEnd w:id="215"/>
      <w:bookmarkStart w:id="216" w:name="_Toc98043571"/>
      <w:bookmarkEnd w:id="216"/>
      <w:bookmarkStart w:id="217" w:name="_Toc102797624"/>
      <w:bookmarkEnd w:id="217"/>
      <w:bookmarkStart w:id="218" w:name="_Toc98043547"/>
      <w:bookmarkEnd w:id="218"/>
      <w:bookmarkStart w:id="219" w:name="_Toc104087822"/>
      <w:bookmarkEnd w:id="219"/>
      <w:bookmarkStart w:id="220" w:name="_Toc102797315"/>
      <w:bookmarkEnd w:id="220"/>
      <w:bookmarkStart w:id="221" w:name="_Toc102790922"/>
      <w:bookmarkEnd w:id="221"/>
      <w:bookmarkStart w:id="222" w:name="_Toc102797628"/>
      <w:bookmarkEnd w:id="222"/>
      <w:bookmarkStart w:id="223" w:name="_Toc102790952"/>
      <w:bookmarkEnd w:id="223"/>
      <w:bookmarkStart w:id="224" w:name="_Toc102904625"/>
      <w:bookmarkEnd w:id="224"/>
    </w:p>
    <w:p>
      <w:pPr>
        <w:pStyle w:val="18"/>
        <w:jc w:val="center"/>
        <w:rPr>
          <w:sz w:val="20"/>
        </w:rPr>
      </w:pPr>
      <w:r>
        <w:t>&lt;</w:t>
      </w:r>
      <w:r>
        <w:rPr>
          <w:lang w:val="pt-BR"/>
        </w:rPr>
        <w:t>acesso ao BOTÃO Do PÂNICO</w:t>
      </w:r>
      <w:r>
        <w:t>&gt;</w:t>
      </w:r>
    </w:p>
    <w:p>
      <w:pPr>
        <w:pStyle w:val="35"/>
        <w:rPr>
          <w:lang w:val="pt-PT"/>
        </w:rPr>
      </w:pPr>
    </w:p>
    <w:p>
      <w:pPr>
        <w:pStyle w:val="2"/>
      </w:pPr>
      <w:bookmarkStart w:id="225" w:name="_Toc117994329"/>
      <w:r>
        <w:t>Descrição</w:t>
      </w:r>
      <w:bookmarkEnd w:id="225"/>
    </w:p>
    <w:p>
      <w:pPr>
        <w:pStyle w:val="35"/>
        <w:rPr>
          <w:lang w:val="pt-BR"/>
        </w:rPr>
      </w:pPr>
      <w:r>
        <w:rPr>
          <w:lang w:val="pt-BR"/>
        </w:rPr>
        <w:t>Permite à usuária em condição de risco informar às autoridades competentes caso se encontre em situação de risco. Possui as seguintes funcionalidades: acionar botão de pânico, monitorar distância do agressor, gravar áudios e vídeos e enviá-los ao órgão competente.</w:t>
      </w:r>
    </w:p>
    <w:p>
      <w:pPr>
        <w:pStyle w:val="35"/>
      </w:pPr>
    </w:p>
    <w:p>
      <w:pPr>
        <w:pStyle w:val="2"/>
      </w:pPr>
      <w:bookmarkStart w:id="226" w:name="_Toc117994330"/>
      <w:r>
        <w:t>Atores</w:t>
      </w:r>
      <w:bookmarkEnd w:id="226"/>
    </w:p>
    <w:p>
      <w:pPr>
        <w:pStyle w:val="35"/>
        <w:rPr>
          <w:lang w:val="pt-BR"/>
        </w:rPr>
      </w:pPr>
      <w:r>
        <w:rPr>
          <w:lang w:val="pt-BR"/>
        </w:rPr>
        <w:t>O ator para este caso de uso é a usuária em situação de risco que possui uma Medida Protetiva de Urgência em seu favor e está devidamente cadastrada no sistema e autenticada no aplicativo.</w:t>
      </w:r>
    </w:p>
    <w:p>
      <w:pPr>
        <w:pStyle w:val="2"/>
      </w:pPr>
      <w:bookmarkStart w:id="227" w:name="_Toc117994331"/>
      <w:r>
        <w:t>Referências</w:t>
      </w:r>
      <w:bookmarkEnd w:id="227"/>
    </w:p>
    <w:p>
      <w:pPr>
        <w:pStyle w:val="35"/>
      </w:pPr>
      <w:r>
        <w:t xml:space="preserve">[Indique todos os artefatos que fazem referência a este caso de uso. É importante identificarmos os artefatos e seus respectivos versionamento, se for o caso. </w:t>
      </w:r>
    </w:p>
    <w:p>
      <w:pPr>
        <w:pStyle w:val="35"/>
        <w:rPr>
          <w:lang w:val="pt-PT"/>
        </w:rPr>
      </w:pPr>
      <w:r>
        <w:rPr>
          <w:lang w:val="pt-PT"/>
        </w:rPr>
        <w:t>Exemplo:</w:t>
      </w:r>
    </w:p>
    <w:p>
      <w:pPr>
        <w:pStyle w:val="35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35"/>
        <w:rPr>
          <w:lang w:val="pt-PT"/>
        </w:rPr>
      </w:pPr>
      <w:r>
        <w:rPr>
          <w:lang w:val="pt-PT"/>
        </w:rPr>
        <w:t>]</w:t>
      </w:r>
    </w:p>
    <w:p>
      <w:pPr>
        <w:pStyle w:val="2"/>
      </w:pPr>
      <w:r>
        <w:rPr>
          <w:szCs w:val="14"/>
        </w:rPr>
        <w:t xml:space="preserve"> </w:t>
      </w:r>
      <w:bookmarkStart w:id="228" w:name="_Toc117994332"/>
      <w:r>
        <w:t>Fluxo de Eventos</w:t>
      </w:r>
      <w:bookmarkEnd w:id="228"/>
    </w:p>
    <w:p>
      <w:pPr>
        <w:pStyle w:val="3"/>
        <w:rPr>
          <w:lang w:val="pt-BR"/>
        </w:rPr>
      </w:pPr>
      <w:bookmarkStart w:id="229" w:name="_Toc117994333"/>
      <w:r>
        <w:t>Fluxo Básico</w:t>
      </w:r>
      <w:bookmarkEnd w:id="229"/>
      <w:r>
        <w:t xml:space="preserve"> </w:t>
      </w:r>
    </w:p>
    <w:p>
      <w:pPr>
        <w:pStyle w:val="35"/>
        <w:numPr>
          <w:numId w:val="0"/>
        </w:numPr>
        <w:rPr>
          <w:lang w:val="pt-BR"/>
        </w:rPr>
      </w:pPr>
      <w:r>
        <w:rPr>
          <w:lang w:val="pt-BR"/>
        </w:rPr>
        <w:t>P1. Abrir o aplicativo</w:t>
      </w:r>
    </w:p>
    <w:p>
      <w:pPr>
        <w:numPr>
          <w:ilvl w:val="0"/>
          <w:numId w:val="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clica no ícone do aplicativo</w:t>
      </w:r>
    </w:p>
    <w:p>
      <w:pPr>
        <w:numPr>
          <w:ilvl w:val="0"/>
          <w:numId w:val="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numPr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P2. Deslizar tela da direita para a esquerda</w:t>
      </w:r>
    </w:p>
    <w:p>
      <w:pPr>
        <w:numPr>
          <w:ilvl w:val="0"/>
          <w:numId w:val="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partir da tela principal do aplicativo, a usuária desliza o seu dedo sobre a tela à partir da lateral esquerda e em direção à lateral direita da tela</w:t>
      </w:r>
    </w:p>
    <w:p>
      <w:pPr>
        <w:numPr>
          <w:ilvl w:val="0"/>
          <w:numId w:val="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numPr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P3. Pressionar o ícone do botão do pânico</w:t>
      </w:r>
    </w:p>
    <w:p>
      <w:pPr>
        <w:numPr>
          <w:ilvl w:val="0"/>
          <w:numId w:val="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o botão do pânico</w:t>
      </w:r>
    </w:p>
    <w:p>
      <w:pPr>
        <w:numPr>
          <w:ilvl w:val="0"/>
          <w:numId w:val="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P4. Confirmar intenção de acionar o botão do pânico</w:t>
      </w:r>
    </w:p>
    <w:p>
      <w:pPr>
        <w:numPr>
          <w:ilvl w:val="0"/>
          <w:numId w:val="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 xml:space="preserve"> A usuária confirma a intenção de acionar o botão do pânico</w:t>
      </w:r>
    </w:p>
    <w:p>
      <w:pPr>
        <w:numPr>
          <w:ilvl w:val="0"/>
          <w:numId w:val="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 xml:space="preserve"> O aplicativo envia a solicitação de emergência ao servidor do sistema , incluindo todos os dados da usuária, sua posição georreferenciada, o número do seu telefone celular, os dados referentes ao Processo Judicial e as Medidas Protetivas de Urgência concedidas em seu favor.</w:t>
      </w:r>
    </w:p>
    <w:p>
      <w:pPr>
        <w:numPr>
          <w:numId w:val="0"/>
        </w:numPr>
        <w:rPr>
          <w:color w:val="0000FF"/>
          <w:lang w:val="pt-BR"/>
        </w:rPr>
      </w:pPr>
    </w:p>
    <w:p>
      <w:pPr>
        <w:pStyle w:val="3"/>
      </w:pPr>
      <w:bookmarkStart w:id="230" w:name="_Toc117994334"/>
      <w:r>
        <w:t>Fluxos Alternativos</w:t>
      </w:r>
      <w:bookmarkEnd w:id="230"/>
    </w:p>
    <w:p>
      <w:pPr>
        <w:pStyle w:val="4"/>
      </w:pPr>
      <w:bookmarkStart w:id="231" w:name="_Toc117994335"/>
      <w:r>
        <w:t>&lt; FA01 -</w:t>
      </w:r>
      <w:r>
        <w:rPr>
          <w:lang w:val="pt-BR"/>
        </w:rPr>
        <w:t xml:space="preserve"> Usuária Não Cadastrada Como Vítima Em Situação De Risco</w:t>
      </w:r>
      <w:r>
        <w:t xml:space="preserve"> &gt;</w:t>
      </w:r>
      <w:bookmarkEnd w:id="231"/>
    </w:p>
    <w:p>
      <w:pPr>
        <w:pStyle w:val="35"/>
        <w:rPr>
          <w:lang w:val="pt-BR"/>
        </w:rPr>
      </w:pPr>
      <w:r>
        <w:rPr>
          <w:lang w:val="pt-BR"/>
        </w:rPr>
        <w:t>A funcionalidade de botão do pânico não está disponível no aplicativo.</w:t>
      </w:r>
    </w:p>
    <w:p>
      <w:pPr>
        <w:pStyle w:val="4"/>
      </w:pPr>
      <w:bookmarkStart w:id="232" w:name="_Toc117994336"/>
      <w:r>
        <w:t xml:space="preserve">&lt; FA02 - </w:t>
      </w:r>
      <w:r>
        <w:rPr>
          <w:lang w:val="pt-BR"/>
        </w:rPr>
        <w:t>Transmissão De Áudio Para O Servidor</w:t>
      </w:r>
      <w:r>
        <w:t xml:space="preserve"> &gt;</w:t>
      </w:r>
      <w:bookmarkEnd w:id="232"/>
    </w:p>
    <w:p>
      <w:pPr>
        <w:pStyle w:val="35"/>
        <w:numPr>
          <w:ilvl w:val="0"/>
          <w:numId w:val="0"/>
        </w:numPr>
        <w:rPr>
          <w:lang w:val="pt-BR"/>
        </w:rPr>
      </w:pPr>
      <w:r>
        <w:rPr>
          <w:lang w:val="pt-BR"/>
        </w:rPr>
        <w:t>A1. Abrir o aplicativo</w:t>
      </w:r>
    </w:p>
    <w:p>
      <w:pPr>
        <w:numPr>
          <w:ilvl w:val="0"/>
          <w:numId w:val="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numPr>
          <w:ilvl w:val="0"/>
          <w:numId w:val="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numPr>
          <w:ilvl w:val="0"/>
          <w:numId w:val="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partir da tela principal do aplicativo, a usuária desliza o seu dedo sobre a tela à partir da lateral esquerda e em direção à lateral direita da tela</w:t>
      </w:r>
    </w:p>
    <w:p>
      <w:pPr>
        <w:numPr>
          <w:ilvl w:val="0"/>
          <w:numId w:val="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Pressionar o ícone de transmissão de áudio</w:t>
      </w:r>
    </w:p>
    <w:p>
      <w:pPr>
        <w:numPr>
          <w:ilvl w:val="0"/>
          <w:numId w:val="10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o ícone de transmissão de áudio</w:t>
      </w:r>
    </w:p>
    <w:p>
      <w:pPr>
        <w:numPr>
          <w:ilvl w:val="0"/>
          <w:numId w:val="10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A4. Confirmar intenção de transmitir áudio</w:t>
      </w:r>
    </w:p>
    <w:p>
      <w:pPr>
        <w:numPr>
          <w:ilvl w:val="0"/>
          <w:numId w:val="11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confirma a intenção de transmitir áudio para o servidor</w:t>
      </w:r>
    </w:p>
    <w:p>
      <w:pPr>
        <w:numPr>
          <w:ilvl w:val="0"/>
          <w:numId w:val="11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inicia a transmissão de áudio para o servidor</w:t>
      </w:r>
    </w:p>
    <w:p>
      <w:pPr>
        <w:numPr>
          <w:ilvl w:val="0"/>
          <w:numId w:val="11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sistema armazena o áudio que está sendo recebido e o disponibiliza para reprodução desde o momento inicial até o corrente momento da transmissão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A5. Encerrar a transmissão do áudio</w:t>
      </w:r>
    </w:p>
    <w:p>
      <w:pPr>
        <w:numPr>
          <w:ilvl w:val="0"/>
          <w:numId w:val="12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novamente o ícone de transmissão de áudio</w:t>
      </w:r>
    </w:p>
    <w:p>
      <w:pPr>
        <w:numPr>
          <w:ilvl w:val="0"/>
          <w:numId w:val="12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A6. Confirmar a intenção de encerrar a transmissão de áudio</w:t>
      </w:r>
    </w:p>
    <w:p>
      <w:pPr>
        <w:numPr>
          <w:ilvl w:val="0"/>
          <w:numId w:val="13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insere um PIN cadastrado para encerrar a transmissão de áudio</w:t>
      </w:r>
    </w:p>
    <w:p>
      <w:pPr>
        <w:numPr>
          <w:ilvl w:val="0"/>
          <w:numId w:val="13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encerra a transmissão de áudio</w:t>
      </w:r>
    </w:p>
    <w:p>
      <w:pPr>
        <w:numPr>
          <w:ilvl w:val="0"/>
          <w:numId w:val="13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sistema mantém o áudio enviado associado ao cadastro da usuária, junto à data e hora de seu envio</w:t>
      </w:r>
    </w:p>
    <w:p>
      <w:pPr>
        <w:numPr>
          <w:ilvl w:val="0"/>
          <w:numId w:val="0"/>
        </w:numPr>
        <w:jc w:val="both"/>
        <w:rPr>
          <w:color w:val="0000FF"/>
          <w:lang w:val="pt-BR"/>
        </w:rPr>
      </w:pPr>
    </w:p>
    <w:p>
      <w:pPr>
        <w:pStyle w:val="4"/>
      </w:pPr>
      <w:r>
        <w:t>&lt; FA0</w:t>
      </w:r>
      <w:r>
        <w:rPr>
          <w:lang w:val="pt-BR"/>
        </w:rPr>
        <w:t>3</w:t>
      </w:r>
      <w:r>
        <w:t xml:space="preserve"> - </w:t>
      </w:r>
      <w:r>
        <w:rPr>
          <w:lang w:val="pt-BR"/>
        </w:rPr>
        <w:t>Transmissão De Vídeo Para O Servidor</w:t>
      </w:r>
      <w:r>
        <w:t xml:space="preserve"> &gt;</w:t>
      </w:r>
    </w:p>
    <w:p>
      <w:pPr>
        <w:pStyle w:val="35"/>
        <w:numPr>
          <w:ilvl w:val="0"/>
          <w:numId w:val="0"/>
        </w:numPr>
        <w:rPr>
          <w:lang w:val="pt-BR"/>
        </w:rPr>
      </w:pPr>
      <w:r>
        <w:rPr>
          <w:lang w:val="pt-BR"/>
        </w:rPr>
        <w:t>A1. Abrir o aplicativo</w:t>
      </w:r>
    </w:p>
    <w:p>
      <w:pPr>
        <w:numPr>
          <w:ilvl w:val="0"/>
          <w:numId w:val="1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numPr>
          <w:ilvl w:val="0"/>
          <w:numId w:val="1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numPr>
          <w:ilvl w:val="0"/>
          <w:numId w:val="1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partir da tela principal do aplicativo, a usuária desliza o seu dedo sobre a tela à partir da lateral esquerda e em direção à lateral direita da tela</w:t>
      </w:r>
    </w:p>
    <w:p>
      <w:pPr>
        <w:numPr>
          <w:ilvl w:val="0"/>
          <w:numId w:val="1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Pressionar o ícone de transmissão de vídeo</w:t>
      </w:r>
    </w:p>
    <w:p>
      <w:pPr>
        <w:numPr>
          <w:ilvl w:val="0"/>
          <w:numId w:val="1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o ícone de transmissão de vídeo</w:t>
      </w:r>
    </w:p>
    <w:p>
      <w:pPr>
        <w:numPr>
          <w:ilvl w:val="0"/>
          <w:numId w:val="1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A4. Confirmar intenção de transmitir vídeo</w:t>
      </w:r>
    </w:p>
    <w:p>
      <w:pPr>
        <w:numPr>
          <w:ilvl w:val="0"/>
          <w:numId w:val="1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confirma a intenção de transmitir vídeo para o servidor</w:t>
      </w:r>
    </w:p>
    <w:p>
      <w:pPr>
        <w:numPr>
          <w:ilvl w:val="0"/>
          <w:numId w:val="1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inicia a transmissão de vídeo para o servidor</w:t>
      </w:r>
    </w:p>
    <w:p>
      <w:pPr>
        <w:numPr>
          <w:ilvl w:val="0"/>
          <w:numId w:val="1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sistema armazena o vídeo que está sendo recebido e o disponibiliza para reprodução desde o momento inicial até o corrente momento da transmissão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A5. Encerrar a transmissão do vídeo</w:t>
      </w:r>
    </w:p>
    <w:p>
      <w:pPr>
        <w:numPr>
          <w:ilvl w:val="0"/>
          <w:numId w:val="1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novamente o ícone de transmissão de vídeo</w:t>
      </w:r>
    </w:p>
    <w:p>
      <w:pPr>
        <w:numPr>
          <w:ilvl w:val="0"/>
          <w:numId w:val="1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A6. Confirmar a intenção de encerrar a transmissão de vídeo</w:t>
      </w:r>
    </w:p>
    <w:p>
      <w:pPr>
        <w:numPr>
          <w:ilvl w:val="0"/>
          <w:numId w:val="1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insere um PIN cadastrado para encerrar a transmissão de vídeo</w:t>
      </w:r>
    </w:p>
    <w:p>
      <w:pPr>
        <w:numPr>
          <w:ilvl w:val="0"/>
          <w:numId w:val="1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encerra a transmissão de vídeo</w:t>
      </w:r>
    </w:p>
    <w:p>
      <w:pPr>
        <w:numPr>
          <w:ilvl w:val="0"/>
          <w:numId w:val="1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sistema mantém o vídeo enviado associado ao cadastro da usuária, junto à data e hora de seu envio</w:t>
      </w:r>
    </w:p>
    <w:p>
      <w:pPr>
        <w:numPr>
          <w:numId w:val="0"/>
        </w:numPr>
        <w:jc w:val="both"/>
        <w:rPr>
          <w:color w:val="0000FF"/>
          <w:lang w:val="pt-BR"/>
        </w:rPr>
      </w:pPr>
    </w:p>
    <w:p>
      <w:pPr>
        <w:pStyle w:val="4"/>
      </w:pPr>
      <w:r>
        <w:t>&lt; FA0</w:t>
      </w:r>
      <w:r>
        <w:rPr>
          <w:lang w:val="pt-BR"/>
        </w:rPr>
        <w:t>4</w:t>
      </w:r>
      <w:r>
        <w:t xml:space="preserve"> - </w:t>
      </w:r>
      <w:r>
        <w:rPr>
          <w:lang w:val="pt-BR"/>
        </w:rPr>
        <w:t>Retornar Para A Tela Inicial À Partir Da Tela De Botão Do Pânico</w:t>
      </w:r>
      <w:r>
        <w:t xml:space="preserve"> &gt;</w:t>
      </w:r>
    </w:p>
    <w:p>
      <w:pPr>
        <w:pStyle w:val="35"/>
        <w:numPr>
          <w:ilvl w:val="0"/>
          <w:numId w:val="0"/>
        </w:numPr>
        <w:rPr>
          <w:lang w:val="pt-BR"/>
        </w:rPr>
      </w:pPr>
      <w:r>
        <w:rPr>
          <w:lang w:val="pt-BR"/>
        </w:rPr>
        <w:t>A1. Abrir o aplicativo</w:t>
      </w:r>
    </w:p>
    <w:p>
      <w:pPr>
        <w:numPr>
          <w:ilvl w:val="0"/>
          <w:numId w:val="20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no ícone do aplicativo</w:t>
      </w:r>
    </w:p>
    <w:p>
      <w:pPr>
        <w:numPr>
          <w:ilvl w:val="0"/>
          <w:numId w:val="20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A2. Deslizar tela da direita para a esquerda</w:t>
      </w:r>
    </w:p>
    <w:p>
      <w:pPr>
        <w:numPr>
          <w:ilvl w:val="0"/>
          <w:numId w:val="21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partir da tela principal do aplicativo, a usuária desliza o seu dedo sobre a tela à partir da lateral esquerda e em direção à lateral direita</w:t>
      </w:r>
    </w:p>
    <w:p>
      <w:pPr>
        <w:numPr>
          <w:ilvl w:val="0"/>
          <w:numId w:val="21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tela do aplicativo é transicionada para a que comporta o botão do pânico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A3. Deslizar tela da esquerda para a direita da tela</w:t>
      </w:r>
    </w:p>
    <w:p>
      <w:pPr>
        <w:numPr>
          <w:ilvl w:val="0"/>
          <w:numId w:val="22"/>
        </w:numPr>
        <w:ind w:firstLine="700" w:firstLineChars="0"/>
        <w:jc w:val="both"/>
        <w:rPr>
          <w:color w:val="0000FF"/>
          <w:lang w:val="pt-PT"/>
        </w:rPr>
      </w:pPr>
      <w:r>
        <w:rPr>
          <w:color w:val="0000FF"/>
          <w:lang w:val="pt-BR"/>
        </w:rPr>
        <w:t xml:space="preserve"> A partir da tela Botão do Pânico, a usuária desliza o seu dedo sobre a tela à partir da lateral direita e em direção à lateral esquerda da tela </w:t>
      </w:r>
    </w:p>
    <w:p>
      <w:pPr>
        <w:numPr>
          <w:ilvl w:val="0"/>
          <w:numId w:val="22"/>
        </w:numPr>
        <w:ind w:firstLine="700" w:firstLineChars="0"/>
        <w:jc w:val="both"/>
        <w:rPr>
          <w:color w:val="0000FF"/>
          <w:lang w:val="pt-PT"/>
        </w:rPr>
      </w:pPr>
      <w:r>
        <w:rPr>
          <w:color w:val="0000FF"/>
          <w:lang w:val="pt-BR"/>
        </w:rPr>
        <w:t xml:space="preserve"> A tela do aplicativo é transicionada para a tela inicial</w:t>
      </w:r>
    </w:p>
    <w:p>
      <w:pPr>
        <w:numPr>
          <w:numId w:val="0"/>
        </w:numPr>
        <w:jc w:val="both"/>
        <w:rPr>
          <w:lang w:val="pt-PT"/>
        </w:rPr>
      </w:pPr>
    </w:p>
    <w:p>
      <w:pPr>
        <w:pStyle w:val="4"/>
      </w:pPr>
      <w:r>
        <w:t>&lt; FA0</w:t>
      </w:r>
      <w:r>
        <w:rPr>
          <w:lang w:val="pt-BR"/>
        </w:rPr>
        <w:t>5</w:t>
      </w:r>
      <w:r>
        <w:t xml:space="preserve"> - </w:t>
      </w:r>
      <w:r>
        <w:rPr>
          <w:lang w:val="pt-BR"/>
        </w:rPr>
        <w:t>Agressor À Uma Distância Inferior À Permitida</w:t>
      </w:r>
      <w:r>
        <w:t xml:space="preserve"> &gt;</w:t>
      </w:r>
    </w:p>
    <w:p>
      <w:pPr>
        <w:pStyle w:val="35"/>
        <w:numPr>
          <w:ilvl w:val="0"/>
          <w:numId w:val="0"/>
        </w:numPr>
        <w:rPr>
          <w:lang w:val="pt-BR"/>
        </w:rPr>
      </w:pPr>
      <w:r>
        <w:rPr>
          <w:lang w:val="pt-BR"/>
        </w:rPr>
        <w:t>P1. Abrir o aplicativo</w:t>
      </w:r>
    </w:p>
    <w:p>
      <w:pPr>
        <w:numPr>
          <w:ilvl w:val="0"/>
          <w:numId w:val="23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clica no ícone do aplicativo</w:t>
      </w:r>
    </w:p>
    <w:p>
      <w:pPr>
        <w:numPr>
          <w:ilvl w:val="0"/>
          <w:numId w:val="23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é inicializado na tela Botão do Pânico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P2. Pressionar o ícone do botão do pânico</w:t>
      </w:r>
    </w:p>
    <w:p>
      <w:pPr>
        <w:numPr>
          <w:ilvl w:val="0"/>
          <w:numId w:val="2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usuária pressiona o botão do pânico</w:t>
      </w:r>
    </w:p>
    <w:p>
      <w:pPr>
        <w:numPr>
          <w:ilvl w:val="0"/>
          <w:numId w:val="24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exibe uma caixa para a confirmação da ação</w:t>
      </w:r>
    </w:p>
    <w:p>
      <w:pPr>
        <w:numPr>
          <w:ilvl w:val="0"/>
          <w:numId w:val="0"/>
        </w:numPr>
        <w:rPr>
          <w:color w:val="0000FF"/>
          <w:lang w:val="pt-BR"/>
        </w:rPr>
      </w:pPr>
      <w:r>
        <w:rPr>
          <w:color w:val="0000FF"/>
          <w:lang w:val="pt-BR"/>
        </w:rPr>
        <w:t>P3. Confirmar intenção de acionar o botão do pânico</w:t>
      </w:r>
    </w:p>
    <w:p>
      <w:pPr>
        <w:numPr>
          <w:ilvl w:val="0"/>
          <w:numId w:val="2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 xml:space="preserve"> A usuária confirma a intenção de acionar o botão do pânico</w:t>
      </w:r>
    </w:p>
    <w:p>
      <w:pPr>
        <w:numPr>
          <w:ilvl w:val="0"/>
          <w:numId w:val="25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 xml:space="preserve"> O aplicativo envia a solicitação de emergência ao servidor do sistema , incluindo todos os dados da usuária, sua posição georreferenciada, o número do seu telefone celular, os dados referentes ao Processo Judicial e as Medidas Protetivas de Urgência concedidas em seu favor.</w:t>
      </w:r>
    </w:p>
    <w:p>
      <w:pPr>
        <w:numPr>
          <w:numId w:val="0"/>
        </w:numPr>
        <w:jc w:val="both"/>
        <w:rPr>
          <w:lang w:val="pt-PT"/>
        </w:rPr>
      </w:pPr>
    </w:p>
    <w:p>
      <w:pPr>
        <w:pStyle w:val="3"/>
        <w:numPr>
          <w:ilvl w:val="1"/>
          <w:numId w:val="1"/>
        </w:numPr>
        <w:ind w:left="0" w:firstLine="0"/>
      </w:pPr>
      <w:bookmarkStart w:id="233" w:name="_Toc309205353"/>
      <w:bookmarkStart w:id="234" w:name="_Toc117994339"/>
      <w:r>
        <w:t>Fluxos Excepcionais</w:t>
      </w:r>
      <w:bookmarkEnd w:id="233"/>
    </w:p>
    <w:p>
      <w:pPr>
        <w:pStyle w:val="4"/>
      </w:pPr>
      <w:r>
        <w:t>&lt; FE01 - P</w:t>
      </w:r>
      <w:r>
        <w:rPr>
          <w:lang w:val="pt-BR"/>
        </w:rPr>
        <w:t>IN Incorreto</w:t>
      </w:r>
      <w:r>
        <w:t xml:space="preserve"> &gt;</w:t>
      </w:r>
    </w:p>
    <w:p>
      <w:pPr>
        <w:rPr>
          <w:color w:val="0000FF"/>
          <w:lang w:val="pt-BR"/>
        </w:rPr>
      </w:pPr>
      <w:r>
        <w:rPr>
          <w:color w:val="0000FF"/>
          <w:lang w:val="pt-BR"/>
        </w:rPr>
        <w:t>E1. PIN incorreto</w:t>
      </w:r>
    </w:p>
    <w:p>
      <w:pPr>
        <w:numPr>
          <w:ilvl w:val="0"/>
          <w:numId w:val="2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aplicativo informa ao sistema que o usuário inseriu o PIN incorretamente ao tentar interromper a transmissão</w:t>
      </w:r>
    </w:p>
    <w:p>
      <w:pPr>
        <w:numPr>
          <w:ilvl w:val="0"/>
          <w:numId w:val="2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 transmissão permanece ativa</w:t>
      </w:r>
    </w:p>
    <w:p>
      <w:pPr>
        <w:numPr>
          <w:ilvl w:val="0"/>
          <w:numId w:val="26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É solicitada a inserção do PIN novamente</w:t>
      </w:r>
    </w:p>
    <w:p>
      <w:pPr>
        <w:numPr>
          <w:numId w:val="0"/>
        </w:numPr>
        <w:rPr>
          <w:color w:val="0000FF"/>
          <w:lang w:val="pt-BR"/>
        </w:rPr>
      </w:pPr>
    </w:p>
    <w:p>
      <w:pPr>
        <w:pStyle w:val="4"/>
      </w:pPr>
      <w:r>
        <w:t xml:space="preserve">&lt; FE02 - </w:t>
      </w:r>
      <w:r>
        <w:rPr>
          <w:lang w:val="pt-BR"/>
        </w:rPr>
        <w:t>Conexão À Internet Indisponível</w:t>
      </w:r>
      <w:r>
        <w:t xml:space="preserve"> &gt;</w:t>
      </w:r>
    </w:p>
    <w:p>
      <w:pPr>
        <w:rPr>
          <w:lang w:eastAsia="en-US"/>
        </w:rPr>
      </w:pPr>
    </w:p>
    <w:p>
      <w:pPr>
        <w:pStyle w:val="35"/>
        <w:rPr>
          <w:lang w:val="pt-BR"/>
        </w:rPr>
      </w:pPr>
      <w:r>
        <w:rPr>
          <w:lang w:val="pt-BR"/>
        </w:rPr>
        <w:t>E1. Conexão à Internet indisponível</w:t>
      </w:r>
    </w:p>
    <w:p>
      <w:pPr>
        <w:numPr>
          <w:ilvl w:val="0"/>
          <w:numId w:val="27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É emitido um alerta de conexão indisponível à usuária</w:t>
      </w:r>
    </w:p>
    <w:p>
      <w:pPr>
        <w:numPr>
          <w:ilvl w:val="0"/>
          <w:numId w:val="27"/>
        </w:numPr>
        <w:ind w:firstLine="700" w:firstLineChars="0"/>
        <w:rPr>
          <w:color w:val="0000FF"/>
          <w:lang w:val="pt-PT"/>
        </w:rPr>
      </w:pPr>
      <w:r>
        <w:rPr>
          <w:color w:val="0000FF"/>
          <w:lang w:val="pt-BR"/>
        </w:rPr>
        <w:t>A solicitação de emergência é enviada por SMS</w:t>
      </w:r>
    </w:p>
    <w:p>
      <w:pPr>
        <w:numPr>
          <w:ilvl w:val="0"/>
          <w:numId w:val="27"/>
        </w:numPr>
        <w:ind w:firstLine="700" w:firstLineChars="0"/>
        <w:rPr>
          <w:color w:val="0000FF"/>
          <w:lang w:val="pt-PT"/>
        </w:rPr>
      </w:pPr>
      <w:r>
        <w:rPr>
          <w:color w:val="0000FF"/>
          <w:lang w:val="pt-BR"/>
        </w:rPr>
        <w:t>O sistema alerta seus operadores de que a usuária está sem acesso à Internet</w:t>
      </w:r>
    </w:p>
    <w:p>
      <w:pPr>
        <w:numPr>
          <w:ilvl w:val="0"/>
          <w:numId w:val="27"/>
        </w:numPr>
        <w:ind w:firstLine="700" w:firstLineChars="0"/>
        <w:rPr>
          <w:color w:val="0000FF"/>
          <w:lang w:val="pt-PT"/>
        </w:rPr>
      </w:pPr>
      <w:r>
        <w:rPr>
          <w:color w:val="0000FF"/>
          <w:lang w:val="pt-BR"/>
        </w:rPr>
        <w:t>Aplicativo permanece verificando sua conexão com a Internet e informa ao sistema caso possa se conectar</w:t>
      </w:r>
    </w:p>
    <w:p>
      <w:pPr>
        <w:numPr>
          <w:ilvl w:val="0"/>
          <w:numId w:val="27"/>
        </w:numPr>
        <w:ind w:firstLine="700" w:firstLineChars="0"/>
        <w:rPr>
          <w:color w:val="0000FF"/>
          <w:lang w:val="pt-PT"/>
        </w:rPr>
      </w:pPr>
      <w:r>
        <w:rPr>
          <w:color w:val="0000FF"/>
          <w:lang w:val="pt-BR"/>
        </w:rPr>
        <w:t>SMSs contendo a posição georreferenciada da usuária são enviados periodicamente ao sistema.</w:t>
      </w:r>
    </w:p>
    <w:p>
      <w:pPr>
        <w:rPr>
          <w:color w:val="0000FF"/>
          <w:lang w:val="pt-PT"/>
        </w:rPr>
      </w:pPr>
    </w:p>
    <w:p>
      <w:pPr>
        <w:pStyle w:val="4"/>
      </w:pPr>
      <w:r>
        <w:t xml:space="preserve">&lt; FE02 - </w:t>
      </w:r>
      <w:r>
        <w:rPr>
          <w:lang w:val="pt-BR"/>
        </w:rPr>
        <w:t>Conexão À Rede Celular Indisponível</w:t>
      </w:r>
      <w:r>
        <w:t xml:space="preserve"> &gt;</w:t>
      </w:r>
    </w:p>
    <w:p>
      <w:pPr>
        <w:rPr>
          <w:lang w:eastAsia="en-US"/>
        </w:rPr>
      </w:pPr>
    </w:p>
    <w:p>
      <w:pPr>
        <w:pStyle w:val="35"/>
        <w:rPr>
          <w:lang w:val="pt-BR"/>
        </w:rPr>
      </w:pPr>
      <w:r>
        <w:t>E</w:t>
      </w:r>
      <w:r>
        <w:rPr>
          <w:lang w:val="pt-BR"/>
        </w:rPr>
        <w:t>1. Conexão à rede móvel indisponível</w:t>
      </w:r>
    </w:p>
    <w:p>
      <w:pPr>
        <w:numPr>
          <w:ilvl w:val="0"/>
          <w:numId w:val="2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É emitido um alerta à usuária</w:t>
      </w:r>
    </w:p>
    <w:p>
      <w:pPr>
        <w:numPr>
          <w:ilvl w:val="0"/>
          <w:numId w:val="28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O sistema permanece tentando enviar a solicitação de emergência, informando a posição da vítima e o horário em que a primeira solicitação foi realizada a cada tentativa</w:t>
      </w:r>
    </w:p>
    <w:p>
      <w:pPr>
        <w:rPr>
          <w:lang w:val="pt-BR"/>
        </w:rPr>
      </w:pPr>
    </w:p>
    <w:p>
      <w:pPr>
        <w:pStyle w:val="2"/>
      </w:pPr>
      <w:r>
        <w:t>Pré- condições</w:t>
      </w:r>
      <w:bookmarkEnd w:id="234"/>
    </w:p>
    <w:p>
      <w:pPr>
        <w:pStyle w:val="35"/>
        <w:rPr>
          <w:lang w:val="pt-PT"/>
        </w:rPr>
      </w:pPr>
      <w:r>
        <w:rPr>
          <w:lang w:val="pt-PT"/>
        </w:rPr>
        <w:t>[Uma condição prévia de um Caso de Uso é o estado do Sistema que deve estar presente antes de um Caso de Uso ser realizado.]</w:t>
      </w:r>
    </w:p>
    <w:p>
      <w:pPr>
        <w:pStyle w:val="3"/>
      </w:pPr>
      <w:r>
        <w:t xml:space="preserve"> </w:t>
      </w:r>
      <w:bookmarkStart w:id="235" w:name="_Toc117994340"/>
      <w:r>
        <w:t xml:space="preserve">&lt; </w:t>
      </w:r>
      <w:r>
        <w:rPr>
          <w:lang w:val="pt-BR"/>
        </w:rPr>
        <w:t>Sistema Ativo, Monitoramento Em Execução</w:t>
      </w:r>
      <w:r>
        <w:t xml:space="preserve"> &gt;</w:t>
      </w:r>
      <w:bookmarkEnd w:id="235"/>
    </w:p>
    <w:p>
      <w:pPr>
        <w:rPr>
          <w:color w:val="0000FF"/>
          <w:lang w:val="pt-BR"/>
        </w:rPr>
      </w:pPr>
      <w:r>
        <w:rPr>
          <w:color w:val="0000FF"/>
          <w:lang w:val="pt-BR"/>
        </w:rPr>
        <w:t>C1. O Sistema deve estar em seu funcionamento normal e o monitoramento do agressor deve estar em andamento.</w:t>
      </w:r>
    </w:p>
    <w:p>
      <w:pPr>
        <w:pStyle w:val="2"/>
      </w:pPr>
      <w:bookmarkStart w:id="236" w:name="_Toc117994341"/>
      <w:r>
        <w:t>pós-condições</w:t>
      </w:r>
      <w:bookmarkEnd w:id="236"/>
    </w:p>
    <w:p>
      <w:pPr>
        <w:rPr>
          <w:lang w:val="pt-PT"/>
        </w:rPr>
      </w:pPr>
    </w:p>
    <w:p>
      <w:pPr>
        <w:pStyle w:val="3"/>
      </w:pPr>
      <w:bookmarkStart w:id="237" w:name="_Toc117994343"/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117994342"/>
      <w:r>
        <w:t xml:space="preserve">&lt; </w:t>
      </w:r>
      <w:r>
        <w:rPr>
          <w:lang w:val="pt-BR"/>
        </w:rPr>
        <w:t>O Sistema Alerta Seus Operadores A Respeito Da Solicitação De Emergência</w:t>
      </w:r>
      <w:r>
        <w:t xml:space="preserve"> &gt;</w:t>
      </w:r>
      <w:bookmarkEnd w:id="238"/>
    </w:p>
    <w:p>
      <w:pPr>
        <w:rPr>
          <w:color w:val="0000FF"/>
          <w:lang w:val="pt-BR"/>
        </w:rPr>
      </w:pPr>
      <w:r>
        <w:rPr>
          <w:color w:val="0000FF"/>
          <w:lang w:val="pt-BR"/>
        </w:rPr>
        <w:t>CP1. O sistema alerta seus operadores a respeito da solicitação de emergência</w:t>
      </w:r>
    </w:p>
    <w:p>
      <w:pPr>
        <w:numPr>
          <w:ilvl w:val="0"/>
          <w:numId w:val="29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As informações sobre a usuária são exibidas, junto à sua localização, a localização do agressor e o horário de solicitação</w:t>
      </w:r>
    </w:p>
    <w:p>
      <w:pPr>
        <w:numPr>
          <w:numId w:val="0"/>
        </w:numPr>
        <w:jc w:val="both"/>
        <w:rPr>
          <w:color w:val="0000FF"/>
          <w:lang w:val="pt-BR"/>
        </w:rPr>
      </w:pPr>
    </w:p>
    <w:p>
      <w:pPr>
        <w:numPr>
          <w:numId w:val="0"/>
        </w:numPr>
        <w:jc w:val="both"/>
        <w:rPr>
          <w:color w:val="0000FF"/>
          <w:lang w:val="pt-BR"/>
        </w:rPr>
      </w:pPr>
    </w:p>
    <w:p>
      <w:pPr>
        <w:pStyle w:val="3"/>
      </w:pP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&lt; </w:t>
      </w:r>
      <w:r>
        <w:rPr>
          <w:lang w:val="pt-BR"/>
        </w:rPr>
        <w:t>O Sistema Alerta Seus Operadores A Respeito Da Tentativa De Solicitação De Emergência</w:t>
      </w:r>
      <w:r>
        <w:t xml:space="preserve"> &gt;</w:t>
      </w:r>
    </w:p>
    <w:p>
      <w:pPr>
        <w:rPr>
          <w:color w:val="0000FF"/>
          <w:lang w:val="pt-BR"/>
        </w:rPr>
      </w:pPr>
      <w:r>
        <w:rPr>
          <w:color w:val="0000FF"/>
          <w:lang w:val="pt-BR"/>
        </w:rPr>
        <w:t>CP1. A usuária não confirma a solicitação de emergência</w:t>
      </w:r>
    </w:p>
    <w:p>
      <w:pPr>
        <w:ind w:firstLine="700" w:firstLineChars="0"/>
        <w:rPr>
          <w:color w:val="0000FF"/>
          <w:lang w:val="pt-BR"/>
        </w:rPr>
      </w:pPr>
    </w:p>
    <w:p>
      <w:pPr>
        <w:numPr>
          <w:ilvl w:val="0"/>
          <w:numId w:val="30"/>
        </w:numPr>
        <w:ind w:firstLine="700" w:firstLineChars="0"/>
        <w:rPr>
          <w:color w:val="0000FF"/>
          <w:lang w:val="pt-BR"/>
        </w:rPr>
      </w:pPr>
      <w:r>
        <w:rPr>
          <w:color w:val="0000FF"/>
          <w:lang w:val="pt-BR"/>
        </w:rPr>
        <w:t>As informações sobre a usuária são exibidas, junto à sua localização, a localização do agressor e o horário da tentativa de  solicitação</w:t>
      </w:r>
    </w:p>
    <w:p>
      <w:pPr>
        <w:numPr>
          <w:numId w:val="0"/>
        </w:numPr>
        <w:jc w:val="both"/>
        <w:rPr>
          <w:color w:val="0000FF"/>
          <w:lang w:val="pt-BR"/>
        </w:rPr>
      </w:pPr>
    </w:p>
    <w:p>
      <w:pPr>
        <w:numPr>
          <w:numId w:val="0"/>
        </w:numPr>
        <w:jc w:val="both"/>
        <w:rPr>
          <w:color w:val="0000FF"/>
          <w:lang w:val="pt-BR"/>
        </w:rPr>
      </w:pPr>
    </w:p>
    <w:p>
      <w:pPr>
        <w:pStyle w:val="3"/>
      </w:pPr>
      <w:r>
        <w:rPr>
          <w:rFonts w:ascii="Times New Roman" w:hAnsi="Times New Roman"/>
          <w:sz w:val="14"/>
          <w:szCs w:val="14"/>
        </w:rPr>
        <w:t xml:space="preserve">  </w:t>
      </w:r>
      <w:r>
        <w:t xml:space="preserve">&lt; </w:t>
      </w:r>
      <w:r>
        <w:rPr>
          <w:lang w:val="pt-BR"/>
        </w:rPr>
        <w:t>O Sistema Alerta Seus Operadores A Respeito Da Tentativa De Solicitação De Emergência</w:t>
      </w:r>
      <w:r>
        <w:t xml:space="preserve"> &gt;</w:t>
      </w:r>
    </w:p>
    <w:p>
      <w:pPr>
        <w:rPr>
          <w:color w:val="0000FF"/>
          <w:lang w:val="pt-BR"/>
        </w:rPr>
      </w:pPr>
      <w:r>
        <w:rPr>
          <w:color w:val="0000FF"/>
          <w:lang w:val="pt-BR"/>
        </w:rPr>
        <w:t>CP1. A usuária não confirma a solicitação de emergência</w:t>
      </w:r>
    </w:p>
    <w:p>
      <w:pPr>
        <w:ind w:firstLine="700" w:firstLineChars="0"/>
        <w:rPr>
          <w:color w:val="0000FF"/>
          <w:lang w:val="pt-BR"/>
        </w:rPr>
      </w:pPr>
    </w:p>
    <w:p>
      <w:pPr>
        <w:numPr>
          <w:numId w:val="0"/>
        </w:numPr>
        <w:jc w:val="both"/>
        <w:rPr>
          <w:color w:val="0000FF"/>
          <w:lang w:val="pt-BR"/>
        </w:rPr>
      </w:pPr>
      <w:r>
        <w:rPr>
          <w:color w:val="0000FF"/>
          <w:lang w:val="pt-BR"/>
        </w:rPr>
        <w:t>As informações sobre a us</w:t>
      </w:r>
      <w:bookmarkStart w:id="240" w:name="_GoBack"/>
      <w:bookmarkEnd w:id="240"/>
      <w:r>
        <w:rPr>
          <w:color w:val="0000FF"/>
          <w:lang w:val="pt-BR"/>
        </w:rPr>
        <w:t>uária são exibidas, junto à sua localização, a localização do agressor e o horário da tentativa de  solicitação</w:t>
      </w:r>
    </w:p>
    <w:p>
      <w:pPr>
        <w:numPr>
          <w:numId w:val="0"/>
        </w:numPr>
        <w:rPr>
          <w:color w:val="0000FF"/>
          <w:lang w:val="pt-BR"/>
        </w:rPr>
      </w:pPr>
    </w:p>
    <w:p>
      <w:pPr>
        <w:pStyle w:val="2"/>
      </w:pPr>
      <w:r>
        <w:t>Pontos de Extensão</w:t>
      </w:r>
      <w:bookmarkEnd w:id="237"/>
    </w:p>
    <w:p>
      <w:pPr>
        <w:pStyle w:val="35"/>
        <w:rPr>
          <w:lang w:val="pt-BR"/>
        </w:rPr>
      </w:pPr>
      <w:r>
        <w:rPr>
          <w:lang w:val="pt-BR"/>
        </w:rPr>
        <w:t>Não há.</w:t>
      </w:r>
    </w:p>
    <w:p>
      <w:pPr>
        <w:pStyle w:val="36"/>
      </w:pPr>
    </w:p>
    <w:p>
      <w:pPr>
        <w:pStyle w:val="2"/>
      </w:pPr>
      <w:bookmarkStart w:id="239" w:name="_Toc117994345"/>
      <w:r>
        <w:t>oBservações</w:t>
      </w:r>
      <w:bookmarkEnd w:id="239"/>
    </w:p>
    <w:p>
      <w:pPr>
        <w:pStyle w:val="35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35"/>
        <w:rPr>
          <w:lang w:val="pt-PT"/>
        </w:rPr>
      </w:pPr>
    </w:p>
    <w:p>
      <w:pPr>
        <w:pStyle w:val="35"/>
        <w:rPr>
          <w:lang w:val="pt-PT"/>
        </w:rPr>
      </w:pPr>
      <w:r>
        <w:rPr>
          <w:lang w:val="pt-PT"/>
        </w:rPr>
        <w:t>Exemplo:</w:t>
      </w:r>
    </w:p>
    <w:p>
      <w:pPr>
        <w:pStyle w:val="35"/>
        <w:rPr>
          <w:lang w:val="pt-PT"/>
        </w:rPr>
      </w:pPr>
    </w:p>
    <w:p>
      <w:pPr>
        <w:pStyle w:val="35"/>
      </w:pPr>
    </w:p>
    <w:tbl>
      <w:tblPr>
        <w:tblStyle w:val="32"/>
        <w:tblW w:w="52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491"/>
        <w:gridCol w:w="12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2" w:hRule="atLeast"/>
        </w:trPr>
        <w:tc>
          <w:tcPr>
            <w:tcW w:w="908" w:type="dxa"/>
          </w:tcPr>
          <w:p>
            <w:pPr>
              <w:pStyle w:val="35"/>
            </w:pPr>
            <w:r>
              <w:t>Item</w:t>
            </w:r>
          </w:p>
        </w:tc>
        <w:tc>
          <w:tcPr>
            <w:tcW w:w="1491" w:type="dxa"/>
          </w:tcPr>
          <w:p>
            <w:pPr>
              <w:pStyle w:val="35"/>
            </w:pPr>
            <w: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17145</wp:posOffset>
                      </wp:positionV>
                      <wp:extent cx="922655" cy="725805"/>
                      <wp:effectExtent l="12700" t="7620" r="7620" b="9525"/>
                      <wp:wrapNone/>
                      <wp:docPr id="5" name="Lin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2655" cy="7258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7" o:spid="_x0000_s1026" o:spt="20" style="position:absolute;left:0pt;margin-left:-3.5pt;margin-top:1.35pt;height:57.15pt;width:72.65pt;z-index:251657216;mso-width-relative:page;mso-height-relative:page;" filled="f" stroked="t" coordsize="21600,21600" o:gfxdata="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8KsS4&#10;1gAAAAgBAAAPAAAAAAAAAAEAIAAAACIAAABkcnMvZG93bnJldi54bWxQSwECFAAUAAAACACHTuJA&#10;6IJ1ELEBAABVAwAADgAAAAAAAAABACAAAAAlAQAAZHJzL2Uyb0RvYy54bWxQSwUGAAAAAAYABgBZ&#10;AQAAS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Atores</w:t>
            </w:r>
          </w:p>
          <w:p>
            <w:pPr>
              <w:pStyle w:val="35"/>
            </w:pPr>
          </w:p>
          <w:p>
            <w:pPr>
              <w:pStyle w:val="35"/>
            </w:pPr>
          </w:p>
          <w:p>
            <w:pPr>
              <w:pStyle w:val="35"/>
            </w:pPr>
            <w:r>
              <w:t xml:space="preserve">Permissão para </w:t>
            </w:r>
          </w:p>
        </w:tc>
        <w:tc>
          <w:tcPr>
            <w:tcW w:w="1260" w:type="dxa"/>
          </w:tcPr>
          <w:p>
            <w:pPr>
              <w:pStyle w:val="35"/>
            </w:pPr>
            <w:r>
              <w:t>Ator1</w:t>
            </w:r>
          </w:p>
        </w:tc>
        <w:tc>
          <w:tcPr>
            <w:tcW w:w="1620" w:type="dxa"/>
          </w:tcPr>
          <w:p>
            <w:pPr>
              <w:pStyle w:val="35"/>
            </w:pPr>
            <w:r>
              <w:t>Ator2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8" w:type="dxa"/>
          </w:tcPr>
          <w:p>
            <w:pPr>
              <w:pStyle w:val="35"/>
            </w:pPr>
          </w:p>
        </w:tc>
        <w:tc>
          <w:tcPr>
            <w:tcW w:w="1491" w:type="dxa"/>
          </w:tcPr>
          <w:p>
            <w:pPr>
              <w:pStyle w:val="35"/>
            </w:pPr>
            <w:r>
              <w:t>Fluxo 1</w:t>
            </w:r>
          </w:p>
        </w:tc>
        <w:tc>
          <w:tcPr>
            <w:tcW w:w="1260" w:type="dxa"/>
          </w:tcPr>
          <w:p>
            <w:pPr>
              <w:pStyle w:val="35"/>
            </w:pPr>
            <w:r>
              <w:t>Sim</w:t>
            </w:r>
          </w:p>
        </w:tc>
        <w:tc>
          <w:tcPr>
            <w:tcW w:w="1620" w:type="dxa"/>
          </w:tcPr>
          <w:p>
            <w:pPr>
              <w:pStyle w:val="35"/>
            </w:pPr>
            <w:r>
              <w:t>Sim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08" w:type="dxa"/>
          </w:tcPr>
          <w:p>
            <w:pPr>
              <w:pStyle w:val="35"/>
            </w:pPr>
          </w:p>
        </w:tc>
        <w:tc>
          <w:tcPr>
            <w:tcW w:w="1491" w:type="dxa"/>
          </w:tcPr>
          <w:p>
            <w:pPr>
              <w:pStyle w:val="35"/>
            </w:pPr>
            <w:r>
              <w:t>Fluxo 2</w:t>
            </w:r>
          </w:p>
        </w:tc>
        <w:tc>
          <w:tcPr>
            <w:tcW w:w="1260" w:type="dxa"/>
          </w:tcPr>
          <w:p>
            <w:pPr>
              <w:pStyle w:val="35"/>
            </w:pPr>
            <w:r>
              <w:t>Sim</w:t>
            </w:r>
          </w:p>
        </w:tc>
        <w:tc>
          <w:tcPr>
            <w:tcW w:w="1620" w:type="dxa"/>
          </w:tcPr>
          <w:p>
            <w:pPr>
              <w:pStyle w:val="35"/>
            </w:pPr>
            <w:r>
              <w:t>Não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8" w:type="dxa"/>
          </w:tcPr>
          <w:p>
            <w:pPr>
              <w:pStyle w:val="35"/>
            </w:pPr>
          </w:p>
        </w:tc>
        <w:tc>
          <w:tcPr>
            <w:tcW w:w="1491" w:type="dxa"/>
          </w:tcPr>
          <w:p>
            <w:pPr>
              <w:pStyle w:val="35"/>
            </w:pPr>
            <w:r>
              <w:t>Fluxo 3</w:t>
            </w:r>
          </w:p>
        </w:tc>
        <w:tc>
          <w:tcPr>
            <w:tcW w:w="1260" w:type="dxa"/>
          </w:tcPr>
          <w:p>
            <w:pPr>
              <w:pStyle w:val="35"/>
            </w:pPr>
            <w:r>
              <w:t>Sim</w:t>
            </w:r>
          </w:p>
        </w:tc>
        <w:tc>
          <w:tcPr>
            <w:tcW w:w="1620" w:type="dxa"/>
          </w:tcPr>
          <w:p>
            <w:pPr>
              <w:pStyle w:val="35"/>
            </w:pPr>
            <w:r>
              <w:t>Sim</w:t>
            </w:r>
          </w:p>
        </w:tc>
      </w:tr>
    </w:tbl>
    <w:p>
      <w:pPr>
        <w:pStyle w:val="3"/>
        <w:numPr>
          <w:ilvl w:val="0"/>
          <w:numId w:val="0"/>
        </w:numPr>
      </w:pPr>
      <w:r>
        <w:rPr>
          <w:lang w:val="pt-PT"/>
        </w:rPr>
        <w:t>]</w:t>
      </w:r>
    </w:p>
    <w:p>
      <w:pPr>
        <w:pStyle w:val="36"/>
        <w:numPr>
          <w:ins w:id="0" w:author="adnely.oliveira" w:date="2005-05-19T13:26:00Z"/>
        </w:numPr>
      </w:pPr>
    </w:p>
    <w:sectPr>
      <w:headerReference r:id="rId6" w:type="default"/>
      <w:footerReference r:id="rId7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  <w:tbl>
    <w:tblPr>
      <w:tblStyle w:val="32"/>
      <w:tblW w:w="9778" w:type="dxa"/>
      <w:tblInd w:w="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344"/>
      <w:gridCol w:w="1717"/>
      <w:gridCol w:w="1717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344" w:type="dxa"/>
        </w:tcPr>
        <w:p>
          <w:pPr>
            <w:pStyle w:val="23"/>
            <w:jc w:val="left"/>
          </w:pPr>
          <w:r>
            <w:rPr>
              <w:lang w:val="pt-BR"/>
            </w:rPr>
            <w:t>NISIA</w:t>
          </w:r>
          <w:r>
            <w:t>–</w:t>
          </w:r>
          <w:r>
            <w:rPr>
              <w:lang w:val="pt-BR"/>
            </w:rPr>
            <w:t>NISIA</w:t>
          </w:r>
        </w:p>
      </w:tc>
      <w:tc>
        <w:tcPr>
          <w:tcW w:w="1717" w:type="dxa"/>
          <w:vAlign w:val="center"/>
        </w:tcPr>
        <w:p>
          <w:pPr>
            <w:pStyle w:val="23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>
          <w:pPr>
            <w:pStyle w:val="23"/>
            <w:jc w:val="right"/>
          </w:pPr>
          <w:r>
            <w:rPr>
              <w:lang w:val="pt-PT"/>
            </w:rP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778" w:type="dxa"/>
      <w:tblInd w:w="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9"/>
      <w:gridCol w:w="6882"/>
      <w:gridCol w:w="1447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9" w:type="dxa"/>
          <w:tcBorders>
            <w:bottom w:val="single" w:color="auto" w:sz="12" w:space="0"/>
          </w:tcBorders>
          <w:vAlign w:val="center"/>
        </w:tcPr>
        <w:p>
          <w:pPr>
            <w:jc w:val="left"/>
            <w:rPr>
              <w:b/>
              <w:bCs/>
              <w:lang w:val="pt-PT"/>
            </w:rPr>
          </w:pPr>
          <w:r>
            <w:drawing>
              <wp:inline distT="0" distB="0" distL="0" distR="0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82" w:type="dxa"/>
          <w:vAlign w:val="center"/>
        </w:tcPr>
        <w:p>
          <w:pPr>
            <w:jc w:val="center"/>
            <w:rPr>
              <w:b/>
              <w:bCs/>
              <w:lang w:val="pt-PT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DOCPROPERTY TITLE</w:instrText>
          </w:r>
          <w:r>
            <w:rPr>
              <w:b/>
            </w:rPr>
            <w:fldChar w:fldCharType="separate"/>
          </w:r>
          <w:r>
            <w:rPr>
              <w:b/>
            </w:rPr>
            <w:t>Especificação de Caso de Uso</w:t>
          </w:r>
          <w:r>
            <w:rPr>
              <w:b/>
            </w:rPr>
            <w:fldChar w:fldCharType="end"/>
          </w:r>
        </w:p>
      </w:tc>
      <w:tc>
        <w:tcPr>
          <w:tcW w:w="1447" w:type="dxa"/>
          <w:vAlign w:val="center"/>
        </w:tcPr>
        <w:p>
          <w:pPr>
            <w:jc w:val="right"/>
            <w:rPr>
              <w:b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59F672FB"/>
    <w:multiLevelType w:val="singleLevel"/>
    <w:tmpl w:val="59F672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F6738F"/>
    <w:multiLevelType w:val="singleLevel"/>
    <w:tmpl w:val="59F673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F6745E"/>
    <w:multiLevelType w:val="singleLevel"/>
    <w:tmpl w:val="59F674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F674A4"/>
    <w:multiLevelType w:val="singleLevel"/>
    <w:tmpl w:val="59F674A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F6791E"/>
    <w:multiLevelType w:val="singleLevel"/>
    <w:tmpl w:val="59F6791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F6792D"/>
    <w:multiLevelType w:val="singleLevel"/>
    <w:tmpl w:val="59F6792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F679D7"/>
    <w:multiLevelType w:val="singleLevel"/>
    <w:tmpl w:val="59F679D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F67A76"/>
    <w:multiLevelType w:val="singleLevel"/>
    <w:tmpl w:val="59F67A7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F67B85"/>
    <w:multiLevelType w:val="singleLevel"/>
    <w:tmpl w:val="59F67B8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F67BFA"/>
    <w:multiLevelType w:val="singleLevel"/>
    <w:tmpl w:val="59F67BF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F76197"/>
    <w:multiLevelType w:val="singleLevel"/>
    <w:tmpl w:val="59F7619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F761A5"/>
    <w:multiLevelType w:val="singleLevel"/>
    <w:tmpl w:val="59F761A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F761BD"/>
    <w:multiLevelType w:val="singleLevel"/>
    <w:tmpl w:val="59F761B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9F761CA"/>
    <w:multiLevelType w:val="singleLevel"/>
    <w:tmpl w:val="59F761C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9F761D8"/>
    <w:multiLevelType w:val="singleLevel"/>
    <w:tmpl w:val="59F761D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F761E6"/>
    <w:multiLevelType w:val="singleLevel"/>
    <w:tmpl w:val="59F761E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F761F5"/>
    <w:multiLevelType w:val="singleLevel"/>
    <w:tmpl w:val="59F761F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9F76202"/>
    <w:multiLevelType w:val="singleLevel"/>
    <w:tmpl w:val="59F7620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9F76323"/>
    <w:multiLevelType w:val="singleLevel"/>
    <w:tmpl w:val="59F76323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F76429"/>
    <w:multiLevelType w:val="singleLevel"/>
    <w:tmpl w:val="59F7642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9F76574"/>
    <w:multiLevelType w:val="singleLevel"/>
    <w:tmpl w:val="59F76574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9F76586"/>
    <w:multiLevelType w:val="singleLevel"/>
    <w:tmpl w:val="59F7658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9F76593"/>
    <w:multiLevelType w:val="singleLevel"/>
    <w:tmpl w:val="59F76593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9F76909"/>
    <w:multiLevelType w:val="singleLevel"/>
    <w:tmpl w:val="59F7690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9F76A2E"/>
    <w:multiLevelType w:val="singleLevel"/>
    <w:tmpl w:val="59F76A2E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9F7713A"/>
    <w:multiLevelType w:val="singleLevel"/>
    <w:tmpl w:val="59F7713A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9F7714A"/>
    <w:multiLevelType w:val="singleLevel"/>
    <w:tmpl w:val="59F7714A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3F37BFE"/>
    <w:multiLevelType w:val="multilevel"/>
    <w:tmpl w:val="73F37BFE"/>
    <w:lvl w:ilvl="0" w:tentative="0">
      <w:start w:val="1"/>
      <w:numFmt w:val="bullet"/>
      <w:pStyle w:val="12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0"/>
  </w:num>
  <w:num w:numId="3">
    <w:abstractNumId w:val="2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1"/>
  </w:num>
  <w:num w:numId="21">
    <w:abstractNumId w:val="12"/>
  </w:num>
  <w:num w:numId="22">
    <w:abstractNumId w:val="19"/>
  </w:num>
  <w:num w:numId="23">
    <w:abstractNumId w:val="21"/>
  </w:num>
  <w:num w:numId="24">
    <w:abstractNumId w:val="22"/>
  </w:num>
  <w:num w:numId="25">
    <w:abstractNumId w:val="23"/>
  </w:num>
  <w:num w:numId="26">
    <w:abstractNumId w:val="20"/>
  </w:num>
  <w:num w:numId="27">
    <w:abstractNumId w:val="24"/>
  </w:num>
  <w:num w:numId="28">
    <w:abstractNumId w:val="25"/>
  </w:num>
  <w:num w:numId="29">
    <w:abstractNumId w:val="2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51"/>
    <w:rsid w:val="000168C2"/>
    <w:rsid w:val="00017A6F"/>
    <w:rsid w:val="00021B46"/>
    <w:rsid w:val="000A2B1D"/>
    <w:rsid w:val="000B3A3F"/>
    <w:rsid w:val="00103F29"/>
    <w:rsid w:val="00132C15"/>
    <w:rsid w:val="0014616F"/>
    <w:rsid w:val="001F492D"/>
    <w:rsid w:val="00244CAF"/>
    <w:rsid w:val="002B7B8D"/>
    <w:rsid w:val="00365C8D"/>
    <w:rsid w:val="00370B55"/>
    <w:rsid w:val="003D213A"/>
    <w:rsid w:val="00510A60"/>
    <w:rsid w:val="00535F9E"/>
    <w:rsid w:val="00602E30"/>
    <w:rsid w:val="0062404A"/>
    <w:rsid w:val="00681521"/>
    <w:rsid w:val="006F12BE"/>
    <w:rsid w:val="00701E70"/>
    <w:rsid w:val="00756D4D"/>
    <w:rsid w:val="00761498"/>
    <w:rsid w:val="007B5368"/>
    <w:rsid w:val="007C3FE2"/>
    <w:rsid w:val="008323A5"/>
    <w:rsid w:val="008953A3"/>
    <w:rsid w:val="008957DB"/>
    <w:rsid w:val="00931451"/>
    <w:rsid w:val="00963D64"/>
    <w:rsid w:val="009A7024"/>
    <w:rsid w:val="009E2259"/>
    <w:rsid w:val="00AD2FE9"/>
    <w:rsid w:val="00B47BFA"/>
    <w:rsid w:val="00B619C0"/>
    <w:rsid w:val="00BB57D1"/>
    <w:rsid w:val="00BC45A2"/>
    <w:rsid w:val="00C301BE"/>
    <w:rsid w:val="00C5172E"/>
    <w:rsid w:val="00D13BA0"/>
    <w:rsid w:val="00E325B8"/>
    <w:rsid w:val="00E73E55"/>
    <w:rsid w:val="00E837B4"/>
    <w:rsid w:val="00EB5FF8"/>
    <w:rsid w:val="00F54780"/>
    <w:rsid w:val="08C477D1"/>
    <w:rsid w:val="0AA46D22"/>
    <w:rsid w:val="11C119E3"/>
    <w:rsid w:val="17A30D66"/>
    <w:rsid w:val="1AE16FC9"/>
    <w:rsid w:val="22BC5833"/>
    <w:rsid w:val="26C21129"/>
    <w:rsid w:val="2D9309A6"/>
    <w:rsid w:val="32464E84"/>
    <w:rsid w:val="3D0A1420"/>
    <w:rsid w:val="43A14C54"/>
    <w:rsid w:val="44671F4C"/>
    <w:rsid w:val="4A877556"/>
    <w:rsid w:val="4AC105F6"/>
    <w:rsid w:val="4F8117B7"/>
    <w:rsid w:val="55F60104"/>
    <w:rsid w:val="5753429D"/>
    <w:rsid w:val="6A303945"/>
    <w:rsid w:val="6E352B68"/>
    <w:rsid w:val="710E6343"/>
    <w:rsid w:val="7D146D90"/>
    <w:rsid w:val="7EA452ED"/>
    <w:rsid w:val="7FC2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28">
    <w:name w:val="Default Paragraph Font"/>
    <w:unhideWhenUsed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semiHidden/>
    <w:uiPriority w:val="0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2">
    <w:name w:val="List"/>
    <w:basedOn w:val="1"/>
    <w:qFormat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3">
    <w:name w:val="toc 9"/>
    <w:basedOn w:val="1"/>
    <w:next w:val="1"/>
    <w:semiHidden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4">
    <w:name w:val="Body Text"/>
    <w:basedOn w:val="1"/>
    <w:uiPriority w:val="0"/>
    <w:pPr>
      <w:jc w:val="left"/>
    </w:pPr>
    <w:rPr>
      <w:lang w:val="pt-PT"/>
    </w:rPr>
  </w:style>
  <w:style w:type="paragraph" w:styleId="15">
    <w:name w:val="toc 6"/>
    <w:basedOn w:val="1"/>
    <w:next w:val="1"/>
    <w:semiHidden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6">
    <w:name w:val="annotation text"/>
    <w:basedOn w:val="1"/>
    <w:semiHidden/>
    <w:uiPriority w:val="0"/>
  </w:style>
  <w:style w:type="paragraph" w:styleId="17">
    <w:name w:val="toc 5"/>
    <w:basedOn w:val="1"/>
    <w:next w:val="1"/>
    <w:semiHidden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8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19">
    <w:name w:val="Normal (Web)"/>
    <w:basedOn w:val="1"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20">
    <w:name w:val="toc 4"/>
    <w:basedOn w:val="1"/>
    <w:next w:val="1"/>
    <w:semiHidden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toc 8"/>
    <w:basedOn w:val="1"/>
    <w:next w:val="1"/>
    <w:semiHidden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2">
    <w:name w:val="header"/>
    <w:basedOn w:val="1"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4">
    <w:name w:val="toc 7"/>
    <w:basedOn w:val="1"/>
    <w:next w:val="1"/>
    <w:semiHidden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5">
    <w:name w:val="toc 3"/>
    <w:basedOn w:val="11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6">
    <w:name w:val="Balloon Text"/>
    <w:basedOn w:val="1"/>
    <w:link w:val="41"/>
    <w:uiPriority w:val="0"/>
    <w:rPr>
      <w:rFonts w:ascii="Tahoma" w:hAnsi="Tahoma" w:cs="Tahoma"/>
      <w:sz w:val="16"/>
      <w:szCs w:val="16"/>
    </w:rPr>
  </w:style>
  <w:style w:type="paragraph" w:styleId="27">
    <w:name w:val="toc 1"/>
    <w:basedOn w:val="1"/>
    <w:next w:val="1"/>
    <w:semiHidden/>
    <w:uiPriority w:val="0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character" w:styleId="29">
    <w:name w:val="annotation reference"/>
    <w:semiHidden/>
    <w:uiPriority w:val="0"/>
    <w:rPr>
      <w:sz w:val="16"/>
      <w:szCs w:val="16"/>
    </w:rPr>
  </w:style>
  <w:style w:type="character" w:styleId="30">
    <w:name w:val="Hyperlink"/>
    <w:uiPriority w:val="0"/>
    <w:rPr>
      <w:color w:val="0000FF"/>
      <w:u w:val="single"/>
    </w:rPr>
  </w:style>
  <w:style w:type="character" w:styleId="31">
    <w:name w:val="page number"/>
    <w:basedOn w:val="28"/>
    <w:uiPriority w:val="0"/>
    <w:rPr>
      <w:rFonts w:ascii="Arial" w:hAnsi="Arial"/>
      <w:sz w:val="20"/>
    </w:rPr>
  </w:style>
  <w:style w:type="paragraph" w:customStyle="1" w:styleId="33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4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5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36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customStyle="1" w:styleId="37">
    <w:name w:val="Tabletext"/>
    <w:basedOn w:val="1"/>
    <w:uiPriority w:val="0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38">
    <w:name w:val="PORT_tex secundario"/>
    <w:basedOn w:val="1"/>
    <w:uiPriority w:val="0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39">
    <w:name w:val="PORT_Subtitulo portada"/>
    <w:basedOn w:val="1"/>
    <w:uiPriority w:val="0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40">
    <w:name w:val="PORT_TIT.PORTADA"/>
    <w:basedOn w:val="1"/>
    <w:uiPriority w:val="0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41">
    <w:name w:val="Texto de balão Char"/>
    <w:basedOn w:val="28"/>
    <w:link w:val="26"/>
    <w:uiPriority w:val="0"/>
    <w:rPr>
      <w:rFonts w:ascii="Tahoma" w:hAnsi="Tahoma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Manager>&lt;Sigla do Projeto&gt; - &lt;Nome do Projeto&gt;</Manager>
  <Company>Politec Global IT Services</Company>
  <Pages>7</Pages>
  <Words>1112</Words>
  <Characters>6005</Characters>
  <Lines>50</Lines>
  <Paragraphs>14</Paragraphs>
  <ScaleCrop>false</ScaleCrop>
  <LinksUpToDate>false</LinksUpToDate>
  <CharactersWithSpaces>7103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cp:lastModifiedBy>felip</cp:lastModifiedBy>
  <cp:lastPrinted>2005-05-05T18:34:00Z</cp:lastPrinted>
  <dcterms:modified xsi:type="dcterms:W3CDTF">2017-10-30T18:31:45Z</dcterms:modified>
  <dc:subject>Versão &lt;X&gt;</dc:subject>
  <dc:title>Especificação de Caso de Uso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  <property fmtid="{D5CDD505-2E9C-101B-9397-08002B2CF9AE}" pid="5" name="KSOProductBuildVer">
    <vt:lpwstr>1046-10.2.0.5965</vt:lpwstr>
  </property>
</Properties>
</file>